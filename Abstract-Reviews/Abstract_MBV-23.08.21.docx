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2E03069D" w:rsidR="000C7198" w:rsidRPr="00F45013" w:rsidRDefault="001018CF">
      <w:pPr>
        <w:pStyle w:val="Title"/>
        <w:rPr>
          <w:lang w:val="en-GB"/>
          <w:rPrChange w:id="0" w:author="Raju Rimal" w:date="2021-08-23T13:53:00Z">
            <w:rPr/>
          </w:rPrChange>
        </w:rPr>
      </w:pPr>
      <w:r w:rsidRPr="00F45013">
        <w:rPr>
          <w:lang w:val="en-GB"/>
          <w:rPrChange w:id="1" w:author="Raju Rimal" w:date="2021-08-23T13:53:00Z">
            <w:rPr/>
          </w:rPrChange>
        </w:rPr>
        <w:t>T</w:t>
      </w:r>
      <w:r w:rsidR="00F77723" w:rsidRPr="00F45013">
        <w:rPr>
          <w:lang w:val="en-GB"/>
          <w:rPrChange w:id="2" w:author="Raju Rimal" w:date="2021-08-23T13:53:00Z">
            <w:rPr/>
          </w:rPrChange>
        </w:rPr>
        <w:t>rends in melanoma tumour thickness in Norway</w:t>
      </w:r>
      <w:r w:rsidRPr="00F45013">
        <w:rPr>
          <w:lang w:val="en-GB"/>
          <w:rPrChange w:id="3" w:author="Raju Rimal" w:date="2021-08-23T13:53:00Z">
            <w:rPr/>
          </w:rPrChange>
        </w:rPr>
        <w:t xml:space="preserve"> 1980-2019</w:t>
      </w:r>
      <w:r w:rsidR="00F77723" w:rsidRPr="00F45013">
        <w:rPr>
          <w:lang w:val="en-GB"/>
          <w:rPrChange w:id="4" w:author="Raju Rimal" w:date="2021-08-23T13:53:00Z">
            <w:rPr/>
          </w:rPrChange>
        </w:rPr>
        <w:t xml:space="preserve"> </w:t>
      </w:r>
    </w:p>
    <w:p w14:paraId="00000002" w14:textId="77777777" w:rsidR="000C7198" w:rsidRPr="00F45013" w:rsidRDefault="00F77723">
      <w:pPr>
        <w:rPr>
          <w:sz w:val="28"/>
          <w:szCs w:val="28"/>
          <w:lang w:val="en-GB"/>
          <w:rPrChange w:id="5" w:author="Raju Rimal" w:date="2021-08-23T13:53:00Z">
            <w:rPr>
              <w:sz w:val="28"/>
              <w:szCs w:val="28"/>
            </w:rPr>
          </w:rPrChange>
        </w:rPr>
      </w:pPr>
      <w:r w:rsidRPr="00F45013">
        <w:rPr>
          <w:b/>
          <w:sz w:val="28"/>
          <w:szCs w:val="28"/>
          <w:lang w:val="en-GB"/>
          <w:rPrChange w:id="6" w:author="Raju Rimal" w:date="2021-08-23T13:53:00Z">
            <w:rPr>
              <w:b/>
              <w:sz w:val="28"/>
              <w:szCs w:val="28"/>
            </w:rPr>
          </w:rPrChange>
        </w:rPr>
        <w:t>Raju Rimal</w:t>
      </w:r>
      <w:r w:rsidRPr="00F45013">
        <w:rPr>
          <w:b/>
          <w:sz w:val="28"/>
          <w:szCs w:val="28"/>
          <w:shd w:val="clear" w:color="auto" w:fill="E1E3E6"/>
          <w:vertAlign w:val="superscript"/>
          <w:lang w:val="en-GB"/>
          <w:rPrChange w:id="7" w:author="Raju Rimal" w:date="2021-08-23T13:53:00Z">
            <w:rPr>
              <w:b/>
              <w:sz w:val="28"/>
              <w:szCs w:val="28"/>
              <w:shd w:val="clear" w:color="auto" w:fill="E1E3E6"/>
              <w:vertAlign w:val="superscript"/>
            </w:rPr>
          </w:rPrChange>
        </w:rPr>
        <w:t>1</w:t>
      </w:r>
      <w:r w:rsidRPr="00F45013">
        <w:rPr>
          <w:sz w:val="28"/>
          <w:szCs w:val="28"/>
          <w:lang w:val="en-GB"/>
          <w:rPrChange w:id="8" w:author="Raju Rimal" w:date="2021-08-23T13:53:00Z">
            <w:rPr>
              <w:sz w:val="28"/>
              <w:szCs w:val="28"/>
            </w:rPr>
          </w:rPrChange>
        </w:rPr>
        <w:t>, Trude E Robsahm</w:t>
      </w:r>
      <w:r w:rsidRPr="00F45013">
        <w:rPr>
          <w:sz w:val="28"/>
          <w:szCs w:val="28"/>
          <w:shd w:val="clear" w:color="auto" w:fill="E1E3E6"/>
          <w:vertAlign w:val="superscript"/>
          <w:lang w:val="en-GB"/>
          <w:rPrChange w:id="9" w:author="Raju Rimal" w:date="2021-08-23T13:53:00Z">
            <w:rPr>
              <w:sz w:val="28"/>
              <w:szCs w:val="28"/>
              <w:shd w:val="clear" w:color="auto" w:fill="E1E3E6"/>
              <w:vertAlign w:val="superscript"/>
            </w:rPr>
          </w:rPrChange>
        </w:rPr>
        <w:t>2</w:t>
      </w:r>
      <w:r w:rsidRPr="00F45013">
        <w:rPr>
          <w:sz w:val="28"/>
          <w:szCs w:val="28"/>
          <w:lang w:val="en-GB"/>
          <w:rPrChange w:id="10" w:author="Raju Rimal" w:date="2021-08-23T13:53:00Z">
            <w:rPr>
              <w:sz w:val="28"/>
              <w:szCs w:val="28"/>
            </w:rPr>
          </w:rPrChange>
        </w:rPr>
        <w:t>, Adele Green</w:t>
      </w:r>
      <w:r w:rsidRPr="00F45013">
        <w:rPr>
          <w:sz w:val="28"/>
          <w:szCs w:val="28"/>
          <w:shd w:val="clear" w:color="auto" w:fill="E1E3E6"/>
          <w:vertAlign w:val="superscript"/>
          <w:lang w:val="en-GB"/>
          <w:rPrChange w:id="11" w:author="Raju Rimal" w:date="2021-08-23T13:53:00Z">
            <w:rPr>
              <w:sz w:val="28"/>
              <w:szCs w:val="28"/>
              <w:shd w:val="clear" w:color="auto" w:fill="E1E3E6"/>
              <w:vertAlign w:val="superscript"/>
            </w:rPr>
          </w:rPrChange>
        </w:rPr>
        <w:t>3</w:t>
      </w:r>
      <w:r w:rsidRPr="00F45013">
        <w:rPr>
          <w:sz w:val="28"/>
          <w:szCs w:val="28"/>
          <w:vertAlign w:val="superscript"/>
          <w:lang w:val="en-GB"/>
          <w:rPrChange w:id="12" w:author="Raju Rimal" w:date="2021-08-23T13:53:00Z">
            <w:rPr>
              <w:sz w:val="28"/>
              <w:szCs w:val="28"/>
              <w:vertAlign w:val="superscript"/>
            </w:rPr>
          </w:rPrChange>
        </w:rPr>
        <w:t>,</w:t>
      </w:r>
      <w:r w:rsidRPr="00F45013">
        <w:rPr>
          <w:sz w:val="28"/>
          <w:szCs w:val="28"/>
          <w:shd w:val="clear" w:color="auto" w:fill="E1E3E6"/>
          <w:vertAlign w:val="superscript"/>
          <w:lang w:val="en-GB"/>
          <w:rPrChange w:id="13" w:author="Raju Rimal" w:date="2021-08-23T13:53:00Z">
            <w:rPr>
              <w:sz w:val="28"/>
              <w:szCs w:val="28"/>
              <w:shd w:val="clear" w:color="auto" w:fill="E1E3E6"/>
              <w:vertAlign w:val="superscript"/>
            </w:rPr>
          </w:rPrChange>
        </w:rPr>
        <w:t>4</w:t>
      </w:r>
      <w:r w:rsidRPr="00F45013">
        <w:rPr>
          <w:sz w:val="28"/>
          <w:szCs w:val="28"/>
          <w:lang w:val="en-GB"/>
          <w:rPrChange w:id="14" w:author="Raju Rimal" w:date="2021-08-23T13:53:00Z">
            <w:rPr>
              <w:sz w:val="28"/>
              <w:szCs w:val="28"/>
            </w:rPr>
          </w:rPrChange>
        </w:rPr>
        <w:t>, Reza Ghiasvand</w:t>
      </w:r>
      <w:r w:rsidRPr="00F45013">
        <w:rPr>
          <w:sz w:val="28"/>
          <w:szCs w:val="28"/>
          <w:shd w:val="clear" w:color="auto" w:fill="E1E3E6"/>
          <w:vertAlign w:val="superscript"/>
          <w:lang w:val="en-GB"/>
          <w:rPrChange w:id="15" w:author="Raju Rimal" w:date="2021-08-23T13:53:00Z">
            <w:rPr>
              <w:sz w:val="28"/>
              <w:szCs w:val="28"/>
              <w:shd w:val="clear" w:color="auto" w:fill="E1E3E6"/>
              <w:vertAlign w:val="superscript"/>
            </w:rPr>
          </w:rPrChange>
        </w:rPr>
        <w:t>5</w:t>
      </w:r>
      <w:r w:rsidRPr="00F45013">
        <w:rPr>
          <w:sz w:val="28"/>
          <w:szCs w:val="28"/>
          <w:lang w:val="en-GB"/>
          <w:rPrChange w:id="16" w:author="Raju Rimal" w:date="2021-08-23T13:53:00Z">
            <w:rPr>
              <w:sz w:val="28"/>
              <w:szCs w:val="28"/>
            </w:rPr>
          </w:rPrChange>
        </w:rPr>
        <w:t>, Corina S Rueegg</w:t>
      </w:r>
      <w:r w:rsidRPr="00F45013">
        <w:rPr>
          <w:sz w:val="28"/>
          <w:szCs w:val="28"/>
          <w:shd w:val="clear" w:color="auto" w:fill="E1E3E6"/>
          <w:vertAlign w:val="superscript"/>
          <w:lang w:val="en-GB"/>
          <w:rPrChange w:id="17" w:author="Raju Rimal" w:date="2021-08-23T13:53:00Z">
            <w:rPr>
              <w:sz w:val="28"/>
              <w:szCs w:val="28"/>
              <w:shd w:val="clear" w:color="auto" w:fill="E1E3E6"/>
              <w:vertAlign w:val="superscript"/>
            </w:rPr>
          </w:rPrChange>
        </w:rPr>
        <w:t>5</w:t>
      </w:r>
      <w:r w:rsidRPr="00F45013">
        <w:rPr>
          <w:sz w:val="28"/>
          <w:szCs w:val="28"/>
          <w:lang w:val="en-GB"/>
          <w:rPrChange w:id="18" w:author="Raju Rimal" w:date="2021-08-23T13:53:00Z">
            <w:rPr>
              <w:sz w:val="28"/>
              <w:szCs w:val="28"/>
            </w:rPr>
          </w:rPrChange>
        </w:rPr>
        <w:t>, Assia Bassarova</w:t>
      </w:r>
      <w:r w:rsidRPr="00F45013">
        <w:rPr>
          <w:sz w:val="28"/>
          <w:szCs w:val="28"/>
          <w:shd w:val="clear" w:color="auto" w:fill="E1E3E6"/>
          <w:vertAlign w:val="superscript"/>
          <w:lang w:val="en-GB"/>
          <w:rPrChange w:id="19" w:author="Raju Rimal" w:date="2021-08-23T13:53:00Z">
            <w:rPr>
              <w:sz w:val="28"/>
              <w:szCs w:val="28"/>
              <w:shd w:val="clear" w:color="auto" w:fill="E1E3E6"/>
              <w:vertAlign w:val="superscript"/>
            </w:rPr>
          </w:rPrChange>
        </w:rPr>
        <w:t>6</w:t>
      </w:r>
      <w:r w:rsidRPr="00F45013">
        <w:rPr>
          <w:sz w:val="28"/>
          <w:szCs w:val="28"/>
          <w:lang w:val="en-GB"/>
          <w:rPrChange w:id="20" w:author="Raju Rimal" w:date="2021-08-23T13:53:00Z">
            <w:rPr>
              <w:sz w:val="28"/>
              <w:szCs w:val="28"/>
            </w:rPr>
          </w:rPrChange>
        </w:rPr>
        <w:t>, Petter Gjersvik</w:t>
      </w:r>
      <w:r w:rsidRPr="00F45013">
        <w:rPr>
          <w:sz w:val="28"/>
          <w:szCs w:val="28"/>
          <w:shd w:val="clear" w:color="auto" w:fill="E1E3E6"/>
          <w:vertAlign w:val="superscript"/>
          <w:lang w:val="en-GB"/>
          <w:rPrChange w:id="21" w:author="Raju Rimal" w:date="2021-08-23T13:53:00Z">
            <w:rPr>
              <w:sz w:val="28"/>
              <w:szCs w:val="28"/>
              <w:shd w:val="clear" w:color="auto" w:fill="E1E3E6"/>
              <w:vertAlign w:val="superscript"/>
            </w:rPr>
          </w:rPrChange>
        </w:rPr>
        <w:t>7</w:t>
      </w:r>
      <w:r w:rsidRPr="00F45013">
        <w:rPr>
          <w:sz w:val="28"/>
          <w:szCs w:val="28"/>
          <w:lang w:val="en-GB"/>
          <w:rPrChange w:id="22" w:author="Raju Rimal" w:date="2021-08-23T13:53:00Z">
            <w:rPr>
              <w:sz w:val="28"/>
              <w:szCs w:val="28"/>
            </w:rPr>
          </w:rPrChange>
        </w:rPr>
        <w:t>, Elisabete Weiderpass</w:t>
      </w:r>
      <w:r w:rsidRPr="00F45013">
        <w:rPr>
          <w:sz w:val="28"/>
          <w:szCs w:val="28"/>
          <w:shd w:val="clear" w:color="auto" w:fill="E1E3E6"/>
          <w:vertAlign w:val="superscript"/>
          <w:lang w:val="en-GB"/>
          <w:rPrChange w:id="23" w:author="Raju Rimal" w:date="2021-08-23T13:53:00Z">
            <w:rPr>
              <w:sz w:val="28"/>
              <w:szCs w:val="28"/>
              <w:shd w:val="clear" w:color="auto" w:fill="E1E3E6"/>
              <w:vertAlign w:val="superscript"/>
            </w:rPr>
          </w:rPrChange>
        </w:rPr>
        <w:t>8</w:t>
      </w:r>
      <w:r w:rsidRPr="00F45013">
        <w:rPr>
          <w:sz w:val="28"/>
          <w:szCs w:val="28"/>
          <w:lang w:val="en-GB"/>
          <w:rPrChange w:id="24" w:author="Raju Rimal" w:date="2021-08-23T13:53:00Z">
            <w:rPr>
              <w:sz w:val="28"/>
              <w:szCs w:val="28"/>
            </w:rPr>
          </w:rPrChange>
        </w:rPr>
        <w:t>, Odd O Aalen</w:t>
      </w:r>
      <w:r w:rsidRPr="00F45013">
        <w:rPr>
          <w:sz w:val="28"/>
          <w:szCs w:val="28"/>
          <w:shd w:val="clear" w:color="auto" w:fill="E1E3E6"/>
          <w:vertAlign w:val="superscript"/>
          <w:lang w:val="en-GB"/>
          <w:rPrChange w:id="25" w:author="Raju Rimal" w:date="2021-08-23T13:53:00Z">
            <w:rPr>
              <w:sz w:val="28"/>
              <w:szCs w:val="28"/>
              <w:shd w:val="clear" w:color="auto" w:fill="E1E3E6"/>
              <w:vertAlign w:val="superscript"/>
            </w:rPr>
          </w:rPrChange>
        </w:rPr>
        <w:t>1</w:t>
      </w:r>
      <w:r w:rsidRPr="00F45013">
        <w:rPr>
          <w:sz w:val="28"/>
          <w:szCs w:val="28"/>
          <w:lang w:val="en-GB"/>
          <w:rPrChange w:id="26" w:author="Raju Rimal" w:date="2021-08-23T13:53:00Z">
            <w:rPr>
              <w:sz w:val="28"/>
              <w:szCs w:val="28"/>
            </w:rPr>
          </w:rPrChange>
        </w:rPr>
        <w:t>, Bjørn Møller</w:t>
      </w:r>
      <w:r w:rsidRPr="00F45013">
        <w:rPr>
          <w:sz w:val="28"/>
          <w:szCs w:val="28"/>
          <w:shd w:val="clear" w:color="auto" w:fill="E1E3E6"/>
          <w:vertAlign w:val="superscript"/>
          <w:lang w:val="en-GB"/>
          <w:rPrChange w:id="27" w:author="Raju Rimal" w:date="2021-08-23T13:53:00Z">
            <w:rPr>
              <w:sz w:val="28"/>
              <w:szCs w:val="28"/>
              <w:shd w:val="clear" w:color="auto" w:fill="E1E3E6"/>
              <w:vertAlign w:val="superscript"/>
            </w:rPr>
          </w:rPrChange>
        </w:rPr>
        <w:t>9</w:t>
      </w:r>
      <w:r w:rsidRPr="00F45013">
        <w:rPr>
          <w:sz w:val="28"/>
          <w:szCs w:val="28"/>
          <w:lang w:val="en-GB"/>
          <w:rPrChange w:id="28" w:author="Raju Rimal" w:date="2021-08-23T13:53:00Z">
            <w:rPr>
              <w:sz w:val="28"/>
              <w:szCs w:val="28"/>
            </w:rPr>
          </w:rPrChange>
        </w:rPr>
        <w:t>, Marit B Veierød</w:t>
      </w:r>
      <w:r w:rsidRPr="00F45013">
        <w:rPr>
          <w:sz w:val="28"/>
          <w:szCs w:val="28"/>
          <w:shd w:val="clear" w:color="auto" w:fill="E1E3E6"/>
          <w:vertAlign w:val="superscript"/>
          <w:lang w:val="en-GB"/>
          <w:rPrChange w:id="29" w:author="Raju Rimal" w:date="2021-08-23T13:53:00Z">
            <w:rPr>
              <w:sz w:val="28"/>
              <w:szCs w:val="28"/>
              <w:shd w:val="clear" w:color="auto" w:fill="E1E3E6"/>
              <w:vertAlign w:val="superscript"/>
            </w:rPr>
          </w:rPrChange>
        </w:rPr>
        <w:t>1</w:t>
      </w:r>
      <w:r w:rsidRPr="00F45013">
        <w:rPr>
          <w:sz w:val="28"/>
          <w:szCs w:val="28"/>
          <w:lang w:val="en-GB"/>
          <w:rPrChange w:id="30" w:author="Raju Rimal" w:date="2021-08-23T13:53:00Z">
            <w:rPr>
              <w:sz w:val="28"/>
              <w:szCs w:val="28"/>
            </w:rPr>
          </w:rPrChange>
        </w:rPr>
        <w:t xml:space="preserve"> </w:t>
      </w:r>
    </w:p>
    <w:p w14:paraId="00000003" w14:textId="77777777" w:rsidR="000C7198" w:rsidRPr="00F45013" w:rsidRDefault="00F77723">
      <w:pPr>
        <w:numPr>
          <w:ilvl w:val="0"/>
          <w:numId w:val="1"/>
        </w:numPr>
        <w:spacing w:after="0"/>
        <w:ind w:left="270" w:hanging="270"/>
        <w:rPr>
          <w:lang w:val="en-GB"/>
          <w:rPrChange w:id="31" w:author="Raju Rimal" w:date="2021-08-23T13:53:00Z">
            <w:rPr/>
          </w:rPrChange>
        </w:rPr>
      </w:pPr>
      <w:r w:rsidRPr="00F45013">
        <w:rPr>
          <w:sz w:val="18"/>
          <w:szCs w:val="18"/>
          <w:lang w:val="en-GB"/>
          <w:rPrChange w:id="32" w:author="Raju Rimal" w:date="2021-08-23T13:53:00Z">
            <w:rPr>
              <w:sz w:val="18"/>
              <w:szCs w:val="18"/>
            </w:rPr>
          </w:rPrChange>
        </w:rPr>
        <w:t xml:space="preserve">Oslo Centre for Biostatistics and Epidemiology, Department of Biostatistics, Institute of Basic Medical Sciences, University of Oslo, Oslo, Norway </w:t>
      </w:r>
    </w:p>
    <w:p w14:paraId="00000004" w14:textId="77777777" w:rsidR="000C7198" w:rsidRPr="00F45013" w:rsidRDefault="00F77723">
      <w:pPr>
        <w:numPr>
          <w:ilvl w:val="0"/>
          <w:numId w:val="1"/>
        </w:numPr>
        <w:spacing w:after="0"/>
        <w:ind w:left="270" w:hanging="270"/>
        <w:rPr>
          <w:lang w:val="en-GB"/>
          <w:rPrChange w:id="33" w:author="Raju Rimal" w:date="2021-08-23T13:53:00Z">
            <w:rPr/>
          </w:rPrChange>
        </w:rPr>
      </w:pPr>
      <w:r w:rsidRPr="00F45013">
        <w:rPr>
          <w:sz w:val="18"/>
          <w:szCs w:val="18"/>
          <w:lang w:val="en-GB"/>
          <w:rPrChange w:id="34" w:author="Raju Rimal" w:date="2021-08-23T13:53:00Z">
            <w:rPr>
              <w:sz w:val="18"/>
              <w:szCs w:val="18"/>
            </w:rPr>
          </w:rPrChange>
        </w:rPr>
        <w:t xml:space="preserve">Department of Research, Cancer Registry of Norway, Oslo, Norway </w:t>
      </w:r>
    </w:p>
    <w:p w14:paraId="00000005" w14:textId="77777777" w:rsidR="000C7198" w:rsidRPr="00F45013" w:rsidRDefault="00F77723">
      <w:pPr>
        <w:numPr>
          <w:ilvl w:val="0"/>
          <w:numId w:val="1"/>
        </w:numPr>
        <w:spacing w:after="0"/>
        <w:ind w:left="270" w:hanging="270"/>
        <w:rPr>
          <w:lang w:val="en-GB"/>
          <w:rPrChange w:id="35" w:author="Raju Rimal" w:date="2021-08-23T13:53:00Z">
            <w:rPr/>
          </w:rPrChange>
        </w:rPr>
      </w:pPr>
      <w:r w:rsidRPr="00F45013">
        <w:rPr>
          <w:sz w:val="18"/>
          <w:szCs w:val="18"/>
          <w:lang w:val="en-GB"/>
          <w:rPrChange w:id="36" w:author="Raju Rimal" w:date="2021-08-23T13:53:00Z">
            <w:rPr>
              <w:sz w:val="18"/>
              <w:szCs w:val="18"/>
            </w:rPr>
          </w:rPrChange>
        </w:rPr>
        <w:t xml:space="preserve">Department of Population Health, QIMR Berghofer Medical Research Institute, Brisbane, Australia </w:t>
      </w:r>
    </w:p>
    <w:p w14:paraId="00000006" w14:textId="77777777" w:rsidR="000C7198" w:rsidRPr="00F45013" w:rsidRDefault="00F77723">
      <w:pPr>
        <w:numPr>
          <w:ilvl w:val="0"/>
          <w:numId w:val="1"/>
        </w:numPr>
        <w:spacing w:after="0"/>
        <w:ind w:left="270" w:hanging="270"/>
        <w:rPr>
          <w:lang w:val="en-GB"/>
          <w:rPrChange w:id="37" w:author="Raju Rimal" w:date="2021-08-23T13:53:00Z">
            <w:rPr/>
          </w:rPrChange>
        </w:rPr>
      </w:pPr>
      <w:r w:rsidRPr="00F45013">
        <w:rPr>
          <w:sz w:val="18"/>
          <w:szCs w:val="18"/>
          <w:lang w:val="en-GB"/>
          <w:rPrChange w:id="38" w:author="Raju Rimal" w:date="2021-08-23T13:53:00Z">
            <w:rPr>
              <w:sz w:val="18"/>
              <w:szCs w:val="18"/>
            </w:rPr>
          </w:rPrChange>
        </w:rPr>
        <w:t xml:space="preserve">Cancer Research UK Manchester Institute, University of Manchester, Manchester, United Kingdom </w:t>
      </w:r>
    </w:p>
    <w:p w14:paraId="00000007" w14:textId="77777777" w:rsidR="000C7198" w:rsidRPr="00F45013" w:rsidRDefault="00F77723">
      <w:pPr>
        <w:numPr>
          <w:ilvl w:val="0"/>
          <w:numId w:val="1"/>
        </w:numPr>
        <w:spacing w:after="0"/>
        <w:ind w:left="270" w:hanging="270"/>
        <w:rPr>
          <w:lang w:val="en-GB"/>
          <w:rPrChange w:id="39" w:author="Raju Rimal" w:date="2021-08-23T13:53:00Z">
            <w:rPr/>
          </w:rPrChange>
        </w:rPr>
      </w:pPr>
      <w:r w:rsidRPr="00F45013">
        <w:rPr>
          <w:sz w:val="18"/>
          <w:szCs w:val="18"/>
          <w:lang w:val="en-GB"/>
          <w:rPrChange w:id="40" w:author="Raju Rimal" w:date="2021-08-23T13:53:00Z">
            <w:rPr>
              <w:sz w:val="18"/>
              <w:szCs w:val="18"/>
            </w:rPr>
          </w:rPrChange>
        </w:rPr>
        <w:t xml:space="preserve">Oslo Centre for Biostatistics and Epidemiology, Oslo University Hospital, Oslo, Norway </w:t>
      </w:r>
    </w:p>
    <w:p w14:paraId="00000008" w14:textId="77777777" w:rsidR="000C7198" w:rsidRPr="00F45013" w:rsidRDefault="00F77723">
      <w:pPr>
        <w:numPr>
          <w:ilvl w:val="0"/>
          <w:numId w:val="1"/>
        </w:numPr>
        <w:spacing w:after="0"/>
        <w:ind w:left="270" w:hanging="270"/>
        <w:rPr>
          <w:lang w:val="en-GB"/>
          <w:rPrChange w:id="41" w:author="Raju Rimal" w:date="2021-08-23T13:53:00Z">
            <w:rPr/>
          </w:rPrChange>
        </w:rPr>
      </w:pPr>
      <w:r w:rsidRPr="00F45013">
        <w:rPr>
          <w:sz w:val="18"/>
          <w:szCs w:val="18"/>
          <w:lang w:val="en-GB"/>
          <w:rPrChange w:id="42" w:author="Raju Rimal" w:date="2021-08-23T13:53:00Z">
            <w:rPr>
              <w:sz w:val="18"/>
              <w:szCs w:val="18"/>
            </w:rPr>
          </w:rPrChange>
        </w:rPr>
        <w:t xml:space="preserve">Department of Pathology, Oslo University Hospital–Ullevål, Oslo, Norway </w:t>
      </w:r>
    </w:p>
    <w:p w14:paraId="00000009" w14:textId="77777777" w:rsidR="000C7198" w:rsidRPr="00F45013" w:rsidRDefault="00F77723">
      <w:pPr>
        <w:numPr>
          <w:ilvl w:val="0"/>
          <w:numId w:val="1"/>
        </w:numPr>
        <w:spacing w:after="0"/>
        <w:ind w:left="270" w:hanging="270"/>
        <w:rPr>
          <w:lang w:val="en-GB"/>
          <w:rPrChange w:id="43" w:author="Raju Rimal" w:date="2021-08-23T13:53:00Z">
            <w:rPr/>
          </w:rPrChange>
        </w:rPr>
      </w:pPr>
      <w:r w:rsidRPr="00F45013">
        <w:rPr>
          <w:sz w:val="18"/>
          <w:szCs w:val="18"/>
          <w:lang w:val="en-GB"/>
          <w:rPrChange w:id="44" w:author="Raju Rimal" w:date="2021-08-23T13:53:00Z">
            <w:rPr>
              <w:sz w:val="18"/>
              <w:szCs w:val="18"/>
            </w:rPr>
          </w:rPrChange>
        </w:rPr>
        <w:t xml:space="preserve">Institute of Clinical Medicine, University of Oslo, Oslo, Norway </w:t>
      </w:r>
    </w:p>
    <w:p w14:paraId="0000000A" w14:textId="77777777" w:rsidR="000C7198" w:rsidRPr="00F45013" w:rsidRDefault="00F77723">
      <w:pPr>
        <w:numPr>
          <w:ilvl w:val="0"/>
          <w:numId w:val="1"/>
        </w:numPr>
        <w:spacing w:after="0"/>
        <w:ind w:left="270" w:hanging="270"/>
        <w:rPr>
          <w:lang w:val="en-GB"/>
          <w:rPrChange w:id="45" w:author="Raju Rimal" w:date="2021-08-23T13:53:00Z">
            <w:rPr/>
          </w:rPrChange>
        </w:rPr>
      </w:pPr>
      <w:r w:rsidRPr="00F45013">
        <w:rPr>
          <w:sz w:val="18"/>
          <w:szCs w:val="18"/>
          <w:lang w:val="en-GB"/>
          <w:rPrChange w:id="46" w:author="Raju Rimal" w:date="2021-08-23T13:53:00Z">
            <w:rPr>
              <w:sz w:val="18"/>
              <w:szCs w:val="18"/>
            </w:rPr>
          </w:rPrChange>
        </w:rPr>
        <w:t xml:space="preserve">International Agency for Research on Cancer, Lyon, France </w:t>
      </w:r>
    </w:p>
    <w:p w14:paraId="0000000B" w14:textId="77777777" w:rsidR="000C7198" w:rsidRPr="00F45013" w:rsidRDefault="00F77723">
      <w:pPr>
        <w:numPr>
          <w:ilvl w:val="0"/>
          <w:numId w:val="1"/>
        </w:numPr>
        <w:ind w:left="270" w:hanging="270"/>
        <w:rPr>
          <w:lang w:val="en-GB"/>
          <w:rPrChange w:id="47" w:author="Raju Rimal" w:date="2021-08-23T13:53:00Z">
            <w:rPr/>
          </w:rPrChange>
        </w:rPr>
      </w:pPr>
      <w:r w:rsidRPr="00F45013">
        <w:rPr>
          <w:sz w:val="18"/>
          <w:szCs w:val="18"/>
          <w:lang w:val="en-GB"/>
          <w:rPrChange w:id="48" w:author="Raju Rimal" w:date="2021-08-23T13:53:00Z">
            <w:rPr>
              <w:sz w:val="18"/>
              <w:szCs w:val="18"/>
            </w:rPr>
          </w:rPrChange>
        </w:rPr>
        <w:t xml:space="preserve">Department of Registration, Cancer Registry of Norway, Oslo, Norway </w:t>
      </w:r>
    </w:p>
    <w:p w14:paraId="0000000C" w14:textId="77777777" w:rsidR="000C7198" w:rsidRPr="00F45013" w:rsidRDefault="00F77723">
      <w:pPr>
        <w:pStyle w:val="Heading1"/>
        <w:rPr>
          <w:sz w:val="22"/>
          <w:szCs w:val="22"/>
          <w:lang w:val="en-GB"/>
          <w:rPrChange w:id="49" w:author="Raju Rimal" w:date="2021-08-23T13:53:00Z">
            <w:rPr>
              <w:sz w:val="22"/>
              <w:szCs w:val="22"/>
            </w:rPr>
          </w:rPrChange>
        </w:rPr>
      </w:pPr>
      <w:bookmarkStart w:id="50" w:name="_en8pqmy5ywu6" w:colFirst="0" w:colLast="0"/>
      <w:bookmarkEnd w:id="50"/>
      <w:r w:rsidRPr="00F45013">
        <w:rPr>
          <w:sz w:val="22"/>
          <w:szCs w:val="22"/>
          <w:lang w:val="en-GB"/>
          <w:rPrChange w:id="51" w:author="Raju Rimal" w:date="2021-08-23T13:53:00Z">
            <w:rPr>
              <w:sz w:val="22"/>
              <w:szCs w:val="22"/>
            </w:rPr>
          </w:rPrChange>
        </w:rPr>
        <w:t xml:space="preserve">Background </w:t>
      </w:r>
    </w:p>
    <w:p w14:paraId="683791C3" w14:textId="25C1726E" w:rsidR="008844F5" w:rsidRPr="00F45013" w:rsidRDefault="00F77723" w:rsidP="003761AA">
      <w:pPr>
        <w:rPr>
          <w:lang w:val="en-GB"/>
          <w:rPrChange w:id="52" w:author="Raju Rimal" w:date="2021-08-23T13:53:00Z">
            <w:rPr>
              <w:lang w:val="en-GB"/>
            </w:rPr>
          </w:rPrChange>
        </w:rPr>
      </w:pPr>
      <w:r w:rsidRPr="00F45013">
        <w:rPr>
          <w:lang w:val="en-GB"/>
          <w:rPrChange w:id="53" w:author="Raju Rimal" w:date="2021-08-23T13:53:00Z">
            <w:rPr/>
          </w:rPrChange>
        </w:rPr>
        <w:t xml:space="preserve">Norway ranks fifth in incidence </w:t>
      </w:r>
      <w:r w:rsidR="008844F5" w:rsidRPr="00F45013">
        <w:rPr>
          <w:lang w:val="en-GB"/>
          <w:rPrChange w:id="54" w:author="Raju Rimal" w:date="2021-08-23T13:53:00Z">
            <w:rPr/>
          </w:rPrChange>
        </w:rPr>
        <w:t xml:space="preserve">and second in mortality </w:t>
      </w:r>
      <w:r w:rsidRPr="00F45013">
        <w:rPr>
          <w:lang w:val="en-GB"/>
          <w:rPrChange w:id="55" w:author="Raju Rimal" w:date="2021-08-23T13:53:00Z">
            <w:rPr/>
          </w:rPrChange>
        </w:rPr>
        <w:t xml:space="preserve">of cutaneous melanoma worldwide. </w:t>
      </w:r>
      <w:r w:rsidR="003761AA" w:rsidRPr="00F45013">
        <w:rPr>
          <w:lang w:val="en-GB"/>
          <w:rPrChange w:id="56" w:author="Raju Rimal" w:date="2021-08-23T13:53:00Z">
            <w:rPr/>
          </w:rPrChange>
        </w:rPr>
        <w:t>T</w:t>
      </w:r>
      <w:r w:rsidR="008844F5" w:rsidRPr="00F45013">
        <w:rPr>
          <w:lang w:val="en-GB"/>
          <w:rPrChange w:id="57" w:author="Raju Rimal" w:date="2021-08-23T13:53:00Z">
            <w:rPr>
              <w:lang w:val="en-GB"/>
            </w:rPr>
          </w:rPrChange>
        </w:rPr>
        <w:t xml:space="preserve">umour thickness at diagnosis is </w:t>
      </w:r>
      <w:r w:rsidR="003761AA" w:rsidRPr="00F45013">
        <w:rPr>
          <w:lang w:val="en-GB"/>
          <w:rPrChange w:id="58" w:author="Raju Rimal" w:date="2021-08-23T13:53:00Z">
            <w:rPr>
              <w:lang w:val="en-GB"/>
            </w:rPr>
          </w:rPrChange>
        </w:rPr>
        <w:t xml:space="preserve">the cornerstone of melanoma classification and the most important prognostic factor </w:t>
      </w:r>
      <w:r w:rsidR="008844F5" w:rsidRPr="00F45013">
        <w:rPr>
          <w:lang w:val="en-GB"/>
          <w:rPrChange w:id="59" w:author="Raju Rimal" w:date="2021-08-23T13:53:00Z">
            <w:rPr>
              <w:lang w:val="en-GB"/>
            </w:rPr>
          </w:rPrChange>
        </w:rPr>
        <w:t>for clinically localized primary melanoma</w:t>
      </w:r>
      <w:r w:rsidR="003761AA" w:rsidRPr="00F45013">
        <w:rPr>
          <w:lang w:val="en-GB"/>
          <w:rPrChange w:id="60" w:author="Raju Rimal" w:date="2021-08-23T13:53:00Z">
            <w:rPr>
              <w:lang w:val="en-GB"/>
            </w:rPr>
          </w:rPrChange>
        </w:rPr>
        <w:t xml:space="preserve">. </w:t>
      </w:r>
      <w:r w:rsidR="008844F5" w:rsidRPr="00F45013">
        <w:rPr>
          <w:lang w:val="en-GB"/>
          <w:rPrChange w:id="61" w:author="Raju Rimal" w:date="2021-08-23T13:53:00Z">
            <w:rPr>
              <w:lang w:val="en-GB"/>
            </w:rPr>
          </w:rPrChange>
        </w:rPr>
        <w:t xml:space="preserve"> </w:t>
      </w:r>
      <w:r w:rsidR="003761AA" w:rsidRPr="00F45013">
        <w:rPr>
          <w:lang w:val="en-GB"/>
          <w:rPrChange w:id="62" w:author="Raju Rimal" w:date="2021-08-23T13:53:00Z">
            <w:rPr>
              <w:lang w:val="en-GB"/>
            </w:rPr>
          </w:rPrChange>
        </w:rPr>
        <w:t>Increased incidence of thin tumours may be a result of increased awareness or changes in pathological practice.</w:t>
      </w:r>
      <w:r w:rsidRPr="00F45013">
        <w:rPr>
          <w:lang w:val="en-GB"/>
          <w:rPrChange w:id="63" w:author="Raju Rimal" w:date="2021-08-23T13:53:00Z">
            <w:rPr/>
          </w:rPrChange>
        </w:rPr>
        <w:t xml:space="preserve"> Recently digitized tumour thickness data 1980</w:t>
      </w:r>
      <w:r w:rsidR="008844F5" w:rsidRPr="00F45013">
        <w:rPr>
          <w:lang w:val="en-GB"/>
          <w:rPrChange w:id="64" w:author="Raju Rimal" w:date="2021-08-23T13:53:00Z">
            <w:rPr/>
          </w:rPrChange>
        </w:rPr>
        <w:t>-</w:t>
      </w:r>
      <w:r w:rsidRPr="00F45013">
        <w:rPr>
          <w:lang w:val="en-GB"/>
          <w:rPrChange w:id="65" w:author="Raju Rimal" w:date="2021-08-23T13:53:00Z">
            <w:rPr/>
          </w:rPrChange>
        </w:rPr>
        <w:t>2007</w:t>
      </w:r>
      <w:r w:rsidR="008844F5" w:rsidRPr="00F45013">
        <w:rPr>
          <w:lang w:val="en-GB"/>
          <w:rPrChange w:id="66" w:author="Raju Rimal" w:date="2021-08-23T13:53:00Z">
            <w:rPr/>
          </w:rPrChange>
        </w:rPr>
        <w:t xml:space="preserve">, </w:t>
      </w:r>
      <w:r w:rsidR="001018CF" w:rsidRPr="00F45013">
        <w:rPr>
          <w:lang w:val="en-GB"/>
          <w:rPrChange w:id="67" w:author="Raju Rimal" w:date="2021-08-23T13:53:00Z">
            <w:rPr/>
          </w:rPrChange>
        </w:rPr>
        <w:t>and</w:t>
      </w:r>
      <w:r w:rsidR="008844F5" w:rsidRPr="00F45013">
        <w:rPr>
          <w:lang w:val="en-GB"/>
          <w:rPrChange w:id="68" w:author="Raju Rimal" w:date="2021-08-23T13:53:00Z">
            <w:rPr/>
          </w:rPrChange>
        </w:rPr>
        <w:t xml:space="preserve"> data from the Melanoma Registry 2008-, </w:t>
      </w:r>
      <w:del w:id="69" w:author="Raju Rimal" w:date="2021-08-23T13:32:00Z">
        <w:r w:rsidRPr="00F45013" w:rsidDel="00BA7D69">
          <w:rPr>
            <w:lang w:val="en-GB"/>
            <w:rPrChange w:id="70" w:author="Raju Rimal" w:date="2021-08-23T13:53:00Z">
              <w:rPr/>
            </w:rPrChange>
          </w:rPr>
          <w:delText>enable</w:delText>
        </w:r>
        <w:r w:rsidR="008844F5" w:rsidRPr="00F45013" w:rsidDel="00BA7D69">
          <w:rPr>
            <w:lang w:val="en-GB"/>
            <w:rPrChange w:id="71" w:author="Raju Rimal" w:date="2021-08-23T13:53:00Z">
              <w:rPr/>
            </w:rPrChange>
          </w:rPr>
          <w:delText xml:space="preserve"> </w:delText>
        </w:r>
        <w:r w:rsidRPr="00F45013" w:rsidDel="00BA7D69">
          <w:rPr>
            <w:lang w:val="en-GB"/>
            <w:rPrChange w:id="72" w:author="Raju Rimal" w:date="2021-08-23T13:53:00Z">
              <w:rPr/>
            </w:rPrChange>
          </w:rPr>
          <w:delText xml:space="preserve"> </w:delText>
        </w:r>
        <w:r w:rsidR="003761AA" w:rsidRPr="00F45013" w:rsidDel="00BA7D69">
          <w:rPr>
            <w:lang w:val="en-GB"/>
            <w:rPrChange w:id="73" w:author="Raju Rimal" w:date="2021-08-23T13:53:00Z">
              <w:rPr/>
            </w:rPrChange>
          </w:rPr>
          <w:delText>investigati</w:delText>
        </w:r>
        <w:r w:rsidR="001018CF" w:rsidRPr="00F45013" w:rsidDel="00BA7D69">
          <w:rPr>
            <w:lang w:val="en-GB"/>
            <w:rPrChange w:id="74" w:author="Raju Rimal" w:date="2021-08-23T13:53:00Z">
              <w:rPr/>
            </w:rPrChange>
          </w:rPr>
          <w:delText>ng</w:delText>
        </w:r>
      </w:del>
      <w:ins w:id="75" w:author="Raju Rimal" w:date="2021-08-23T13:32:00Z">
        <w:r w:rsidR="00BA7D69" w:rsidRPr="00F45013">
          <w:rPr>
            <w:lang w:val="en-GB"/>
            <w:rPrChange w:id="76" w:author="Raju Rimal" w:date="2021-08-23T13:53:00Z">
              <w:rPr/>
            </w:rPrChange>
          </w:rPr>
          <w:t>enable investigating</w:t>
        </w:r>
      </w:ins>
      <w:r w:rsidR="003761AA" w:rsidRPr="00F45013">
        <w:rPr>
          <w:lang w:val="en-GB"/>
          <w:rPrChange w:id="77" w:author="Raju Rimal" w:date="2021-08-23T13:53:00Z">
            <w:rPr/>
          </w:rPrChange>
        </w:rPr>
        <w:t xml:space="preserve"> </w:t>
      </w:r>
      <w:r w:rsidR="008844F5" w:rsidRPr="00F45013">
        <w:rPr>
          <w:lang w:val="en-GB"/>
          <w:rPrChange w:id="78" w:author="Raju Rimal" w:date="2021-08-23T13:53:00Z">
            <w:rPr/>
          </w:rPrChange>
        </w:rPr>
        <w:t>of</w:t>
      </w:r>
      <w:r w:rsidRPr="00F45013">
        <w:rPr>
          <w:lang w:val="en-GB"/>
          <w:rPrChange w:id="79" w:author="Raju Rimal" w:date="2021-08-23T13:53:00Z">
            <w:rPr/>
          </w:rPrChange>
        </w:rPr>
        <w:t xml:space="preserve"> long-term trend</w:t>
      </w:r>
      <w:r w:rsidR="008844F5" w:rsidRPr="00F45013">
        <w:rPr>
          <w:lang w:val="en-GB"/>
          <w:rPrChange w:id="80" w:author="Raju Rimal" w:date="2021-08-23T13:53:00Z">
            <w:rPr/>
          </w:rPrChange>
        </w:rPr>
        <w:t>s</w:t>
      </w:r>
      <w:r w:rsidRPr="00F45013">
        <w:rPr>
          <w:lang w:val="en-GB"/>
          <w:rPrChange w:id="81" w:author="Raju Rimal" w:date="2021-08-23T13:53:00Z">
            <w:rPr/>
          </w:rPrChange>
        </w:rPr>
        <w:t xml:space="preserve"> </w:t>
      </w:r>
      <w:r w:rsidR="008844F5" w:rsidRPr="00F45013">
        <w:rPr>
          <w:lang w:val="en-GB"/>
          <w:rPrChange w:id="82" w:author="Raju Rimal" w:date="2021-08-23T13:53:00Z">
            <w:rPr/>
          </w:rPrChange>
        </w:rPr>
        <w:t xml:space="preserve">in </w:t>
      </w:r>
      <w:r w:rsidRPr="00F45013">
        <w:rPr>
          <w:lang w:val="en-GB"/>
          <w:rPrChange w:id="83" w:author="Raju Rimal" w:date="2021-08-23T13:53:00Z">
            <w:rPr/>
          </w:rPrChange>
        </w:rPr>
        <w:t>melanoma tumour thickness</w:t>
      </w:r>
      <w:r w:rsidR="002D2986" w:rsidRPr="00F45013">
        <w:rPr>
          <w:lang w:val="en-GB"/>
          <w:rPrChange w:id="84" w:author="Raju Rimal" w:date="2021-08-23T13:53:00Z">
            <w:rPr/>
          </w:rPrChange>
        </w:rPr>
        <w:t>.</w:t>
      </w:r>
    </w:p>
    <w:p w14:paraId="0000000D" w14:textId="02E17334" w:rsidR="000C7198" w:rsidRPr="00F45013" w:rsidDel="00BA7D69" w:rsidRDefault="000C7198">
      <w:pPr>
        <w:rPr>
          <w:del w:id="85" w:author="Raju Rimal" w:date="2021-08-23T13:32:00Z"/>
          <w:lang w:val="en-GB"/>
          <w:rPrChange w:id="86" w:author="Raju Rimal" w:date="2021-08-23T13:53:00Z">
            <w:rPr>
              <w:del w:id="87" w:author="Raju Rimal" w:date="2021-08-23T13:32:00Z"/>
            </w:rPr>
          </w:rPrChange>
        </w:rPr>
      </w:pPr>
    </w:p>
    <w:p w14:paraId="0000000E" w14:textId="77777777" w:rsidR="000C7198" w:rsidRPr="00F45013" w:rsidRDefault="00F77723">
      <w:pPr>
        <w:pStyle w:val="Heading1"/>
        <w:rPr>
          <w:lang w:val="en-GB"/>
          <w:rPrChange w:id="88" w:author="Raju Rimal" w:date="2021-08-23T13:53:00Z">
            <w:rPr/>
          </w:rPrChange>
        </w:rPr>
      </w:pPr>
      <w:bookmarkStart w:id="89" w:name="_ghlfxitg39nr" w:colFirst="0" w:colLast="0"/>
      <w:bookmarkEnd w:id="89"/>
      <w:r w:rsidRPr="00F45013">
        <w:rPr>
          <w:lang w:val="en-GB"/>
          <w:rPrChange w:id="90" w:author="Raju Rimal" w:date="2021-08-23T13:53:00Z">
            <w:rPr/>
          </w:rPrChange>
        </w:rPr>
        <w:t>Aim</w:t>
      </w:r>
    </w:p>
    <w:p w14:paraId="0000000F" w14:textId="7A22CB78" w:rsidR="000C7198" w:rsidRPr="00F45013" w:rsidRDefault="00F77723">
      <w:pPr>
        <w:rPr>
          <w:lang w:val="en-GB"/>
          <w:rPrChange w:id="91" w:author="Raju Rimal" w:date="2021-08-23T13:53:00Z">
            <w:rPr/>
          </w:rPrChange>
        </w:rPr>
      </w:pPr>
      <w:r w:rsidRPr="00F45013">
        <w:rPr>
          <w:lang w:val="en-GB"/>
          <w:rPrChange w:id="92" w:author="Raju Rimal" w:date="2021-08-23T13:53:00Z">
            <w:rPr/>
          </w:rPrChange>
        </w:rPr>
        <w:t>Investigate trends in tumour thickness, overall and in important subgroups such as sex, age and anatomic sites, in a nationwide case series</w:t>
      </w:r>
      <w:r w:rsidR="002D2986" w:rsidRPr="00F45013">
        <w:rPr>
          <w:lang w:val="en-GB"/>
          <w:rPrChange w:id="93" w:author="Raju Rimal" w:date="2021-08-23T13:53:00Z">
            <w:rPr/>
          </w:rPrChange>
        </w:rPr>
        <w:t xml:space="preserve"> 1980-2019</w:t>
      </w:r>
      <w:r w:rsidRPr="00F45013">
        <w:rPr>
          <w:lang w:val="en-GB"/>
          <w:rPrChange w:id="94" w:author="Raju Rimal" w:date="2021-08-23T13:53:00Z">
            <w:rPr/>
          </w:rPrChange>
        </w:rPr>
        <w:t>.</w:t>
      </w:r>
    </w:p>
    <w:p w14:paraId="00000010" w14:textId="77777777" w:rsidR="000C7198" w:rsidRPr="00F45013" w:rsidRDefault="00F77723">
      <w:pPr>
        <w:pStyle w:val="Heading1"/>
        <w:rPr>
          <w:sz w:val="22"/>
          <w:szCs w:val="22"/>
          <w:lang w:val="en-GB"/>
          <w:rPrChange w:id="95" w:author="Raju Rimal" w:date="2021-08-23T13:53:00Z">
            <w:rPr>
              <w:sz w:val="22"/>
              <w:szCs w:val="22"/>
            </w:rPr>
          </w:rPrChange>
        </w:rPr>
      </w:pPr>
      <w:bookmarkStart w:id="96" w:name="_clbnyibqylxr" w:colFirst="0" w:colLast="0"/>
      <w:bookmarkEnd w:id="96"/>
      <w:r w:rsidRPr="00F45013">
        <w:rPr>
          <w:sz w:val="22"/>
          <w:szCs w:val="22"/>
          <w:lang w:val="en-GB"/>
          <w:rPrChange w:id="97" w:author="Raju Rimal" w:date="2021-08-23T13:53:00Z">
            <w:rPr>
              <w:sz w:val="22"/>
              <w:szCs w:val="22"/>
            </w:rPr>
          </w:rPrChange>
        </w:rPr>
        <w:t xml:space="preserve">Methods </w:t>
      </w:r>
    </w:p>
    <w:p w14:paraId="00000011" w14:textId="094FAEA5" w:rsidR="000C7198" w:rsidRPr="00F45013" w:rsidRDefault="00F77723">
      <w:pPr>
        <w:rPr>
          <w:lang w:val="en-GB"/>
          <w:rPrChange w:id="98" w:author="Raju Rimal" w:date="2021-08-23T13:53:00Z">
            <w:rPr/>
          </w:rPrChange>
        </w:rPr>
      </w:pPr>
      <w:del w:id="99" w:author="Raju Rimal" w:date="2021-08-23T13:32:00Z">
        <w:r w:rsidRPr="00F45013" w:rsidDel="00BA7D69">
          <w:rPr>
            <w:lang w:val="en-GB"/>
            <w:rPrChange w:id="100" w:author="Raju Rimal" w:date="2021-08-23T13:53:00Z">
              <w:rPr/>
            </w:rPrChange>
          </w:rPr>
          <w:delText xml:space="preserve">. </w:delText>
        </w:r>
      </w:del>
      <w:r w:rsidR="002D2986" w:rsidRPr="00F45013">
        <w:rPr>
          <w:lang w:val="en-GB"/>
          <w:rPrChange w:id="101" w:author="Raju Rimal" w:date="2021-08-23T13:53:00Z">
            <w:rPr/>
          </w:rPrChange>
        </w:rPr>
        <w:t xml:space="preserve">Tumour thickness is categorized in T-categories: </w:t>
      </w:r>
      <w:r w:rsidR="002D2986" w:rsidRPr="00F45013">
        <w:rPr>
          <w:lang w:val="en-GB"/>
          <w:rPrChange w:id="102" w:author="Raju Rimal" w:date="2021-08-23T13:53:00Z">
            <w:rPr>
              <w:lang w:val="en-GB"/>
            </w:rPr>
          </w:rPrChange>
        </w:rPr>
        <w:t>T1 (≤1.0 mm), T2 (1.0-2.0 mm), T3 (&gt;2.0-4.0 mm), and T4 (&gt;4.0 mm).</w:t>
      </w:r>
      <w:r w:rsidR="002D2986" w:rsidRPr="00F45013">
        <w:rPr>
          <w:rFonts w:ascii="Franklin Gothic Book" w:cs="Mangal"/>
          <w:szCs w:val="24"/>
          <w:vertAlign w:val="superscript"/>
          <w:lang w:val="en-GB"/>
          <w:rPrChange w:id="103" w:author="Raju Rimal" w:date="2021-08-23T13:53:00Z">
            <w:rPr>
              <w:rFonts w:ascii="Franklin Gothic Book" w:cs="Mangal"/>
              <w:szCs w:val="24"/>
              <w:vertAlign w:val="superscript"/>
              <w:lang w:val="en-GB"/>
            </w:rPr>
          </w:rPrChange>
        </w:rPr>
        <w:t xml:space="preserve"> </w:t>
      </w:r>
      <w:r w:rsidR="002D2986" w:rsidRPr="00F45013">
        <w:rPr>
          <w:lang w:val="en-GB"/>
          <w:rPrChange w:id="104" w:author="Raju Rimal" w:date="2021-08-23T13:53:00Z">
            <w:rPr/>
          </w:rPrChange>
        </w:rPr>
        <w:t xml:space="preserve"> </w:t>
      </w:r>
      <w:r w:rsidR="002D2986" w:rsidRPr="00F45013">
        <w:rPr>
          <w:lang w:val="en-GB"/>
          <w:rPrChange w:id="105" w:author="Raju Rimal" w:date="2021-08-23T13:53:00Z">
            <w:rPr>
              <w:lang w:val="en-GB"/>
            </w:rPr>
          </w:rPrChange>
        </w:rPr>
        <w:t xml:space="preserve">Incidence rates is age-standardized using the European standard population. Trend and changes in incidence rate over time are analysed with annual percentage changes </w:t>
      </w:r>
      <w:r w:rsidR="00CE7C2A" w:rsidRPr="00F45013">
        <w:rPr>
          <w:lang w:val="en-GB"/>
          <w:rPrChange w:id="106" w:author="Raju Rimal" w:date="2021-08-23T13:53:00Z">
            <w:rPr>
              <w:lang w:val="en-GB"/>
            </w:rPr>
          </w:rPrChange>
        </w:rPr>
        <w:t xml:space="preserve">(APC) </w:t>
      </w:r>
      <w:r w:rsidR="002D2986" w:rsidRPr="00F45013">
        <w:rPr>
          <w:lang w:val="en-GB"/>
          <w:rPrChange w:id="107" w:author="Raju Rimal" w:date="2021-08-23T13:53:00Z">
            <w:rPr>
              <w:lang w:val="en-GB"/>
            </w:rPr>
          </w:rPrChange>
        </w:rPr>
        <w:t>and average annual percentage change.</w:t>
      </w:r>
    </w:p>
    <w:p w14:paraId="00000012" w14:textId="77777777" w:rsidR="000C7198" w:rsidRPr="00F45013" w:rsidRDefault="00F77723">
      <w:pPr>
        <w:pStyle w:val="Heading1"/>
        <w:rPr>
          <w:sz w:val="22"/>
          <w:szCs w:val="22"/>
          <w:lang w:val="en-GB"/>
          <w:rPrChange w:id="108" w:author="Raju Rimal" w:date="2021-08-23T13:53:00Z">
            <w:rPr>
              <w:sz w:val="22"/>
              <w:szCs w:val="22"/>
            </w:rPr>
          </w:rPrChange>
        </w:rPr>
      </w:pPr>
      <w:bookmarkStart w:id="109" w:name="_yx8fney7qqlb" w:colFirst="0" w:colLast="0"/>
      <w:bookmarkEnd w:id="109"/>
      <w:r w:rsidRPr="00F45013">
        <w:rPr>
          <w:sz w:val="22"/>
          <w:szCs w:val="22"/>
          <w:lang w:val="en-GB"/>
          <w:rPrChange w:id="110" w:author="Raju Rimal" w:date="2021-08-23T13:53:00Z">
            <w:rPr>
              <w:sz w:val="22"/>
              <w:szCs w:val="22"/>
            </w:rPr>
          </w:rPrChange>
        </w:rPr>
        <w:t xml:space="preserve">Results </w:t>
      </w:r>
    </w:p>
    <w:p w14:paraId="00000014" w14:textId="58D07857" w:rsidR="000C7198" w:rsidRPr="00F45013" w:rsidRDefault="002D2986" w:rsidP="00CE7C2A">
      <w:pPr>
        <w:rPr>
          <w:lang w:val="en-GB"/>
          <w:rPrChange w:id="111" w:author="Raju Rimal" w:date="2021-08-23T13:53:00Z">
            <w:rPr/>
          </w:rPrChange>
        </w:rPr>
      </w:pPr>
      <w:r w:rsidRPr="00F45013">
        <w:rPr>
          <w:lang w:val="en-GB"/>
          <w:rPrChange w:id="112" w:author="Raju Rimal" w:date="2021-08-23T13:53:00Z">
            <w:rPr/>
          </w:rPrChange>
        </w:rPr>
        <w:t xml:space="preserve">We included 47,439 morphologically verified first primary invasive melanoma cases (51.7% women) diagnosed 1980-2019. </w:t>
      </w:r>
      <w:r w:rsidR="00E95DD1" w:rsidRPr="00F45013">
        <w:rPr>
          <w:lang w:val="en-GB"/>
          <w:rPrChange w:id="113" w:author="Raju Rimal" w:date="2021-08-23T13:53:00Z">
            <w:rPr/>
          </w:rPrChange>
        </w:rPr>
        <w:t>M</w:t>
      </w:r>
      <w:r w:rsidR="00E95DD1" w:rsidRPr="00F45013">
        <w:rPr>
          <w:lang w:val="en-GB"/>
          <w:rPrChange w:id="114" w:author="Raju Rimal" w:date="2021-08-23T13:53:00Z">
            <w:rPr>
              <w:lang w:val="en-GB"/>
            </w:rPr>
          </w:rPrChange>
        </w:rPr>
        <w:t xml:space="preserve">edian age at diagnosis increased from </w:t>
      </w:r>
      <w:commentRangeStart w:id="115"/>
      <w:del w:id="116" w:author="Raju Rimal" w:date="2021-08-23T13:33:00Z">
        <w:r w:rsidR="004A1F08" w:rsidRPr="00F45013" w:rsidDel="00BA7D69">
          <w:rPr>
            <w:lang w:val="en-GB"/>
            <w:rPrChange w:id="117" w:author="Raju Rimal" w:date="2021-08-23T13:53:00Z">
              <w:rPr>
                <w:lang w:val="en-GB"/>
              </w:rPr>
            </w:rPrChange>
          </w:rPr>
          <w:delText xml:space="preserve">x </w:delText>
        </w:r>
      </w:del>
      <w:ins w:id="118" w:author="Raju Rimal" w:date="2021-08-23T13:33:00Z">
        <w:r w:rsidR="00BA7D69" w:rsidRPr="00F45013">
          <w:rPr>
            <w:lang w:val="en-GB"/>
            <w:rPrChange w:id="119" w:author="Raju Rimal" w:date="2021-08-23T13:53:00Z">
              <w:rPr>
                <w:lang w:val="en-GB"/>
              </w:rPr>
            </w:rPrChange>
          </w:rPr>
          <w:t>58</w:t>
        </w:r>
        <w:r w:rsidR="00BA7D69" w:rsidRPr="00F45013">
          <w:rPr>
            <w:lang w:val="en-GB"/>
            <w:rPrChange w:id="120" w:author="Raju Rimal" w:date="2021-08-23T13:53:00Z">
              <w:rPr>
                <w:lang w:val="en-GB"/>
              </w:rPr>
            </w:rPrChange>
          </w:rPr>
          <w:t xml:space="preserve"> </w:t>
        </w:r>
      </w:ins>
      <w:r w:rsidR="00E95DD1" w:rsidRPr="00F45013">
        <w:rPr>
          <w:lang w:val="en-GB"/>
          <w:rPrChange w:id="121" w:author="Raju Rimal" w:date="2021-08-23T13:53:00Z">
            <w:rPr>
              <w:lang w:val="en-GB"/>
            </w:rPr>
          </w:rPrChange>
        </w:rPr>
        <w:t xml:space="preserve">years in 1980-1999 to </w:t>
      </w:r>
      <w:del w:id="122" w:author="Raju Rimal" w:date="2021-08-23T13:33:00Z">
        <w:r w:rsidR="004A1F08" w:rsidRPr="00F45013" w:rsidDel="00BA7D69">
          <w:rPr>
            <w:lang w:val="en-GB"/>
            <w:rPrChange w:id="123" w:author="Raju Rimal" w:date="2021-08-23T13:53:00Z">
              <w:rPr>
                <w:lang w:val="en-GB"/>
              </w:rPr>
            </w:rPrChange>
          </w:rPr>
          <w:delText>x</w:delText>
        </w:r>
        <w:r w:rsidR="00E95DD1" w:rsidRPr="00F45013" w:rsidDel="00BA7D69">
          <w:rPr>
            <w:lang w:val="en-GB"/>
            <w:rPrChange w:id="124" w:author="Raju Rimal" w:date="2021-08-23T13:53:00Z">
              <w:rPr>
                <w:lang w:val="en-GB"/>
              </w:rPr>
            </w:rPrChange>
          </w:rPr>
          <w:delText xml:space="preserve"> </w:delText>
        </w:r>
      </w:del>
      <w:ins w:id="125" w:author="Raju Rimal" w:date="2021-08-23T13:33:00Z">
        <w:r w:rsidR="00BA7D69" w:rsidRPr="00F45013">
          <w:rPr>
            <w:lang w:val="en-GB"/>
            <w:rPrChange w:id="126" w:author="Raju Rimal" w:date="2021-08-23T13:53:00Z">
              <w:rPr>
                <w:lang w:val="en-GB"/>
              </w:rPr>
            </w:rPrChange>
          </w:rPr>
          <w:t>65</w:t>
        </w:r>
        <w:r w:rsidR="00BA7D69" w:rsidRPr="00F45013">
          <w:rPr>
            <w:lang w:val="en-GB"/>
            <w:rPrChange w:id="127" w:author="Raju Rimal" w:date="2021-08-23T13:53:00Z">
              <w:rPr>
                <w:lang w:val="en-GB"/>
              </w:rPr>
            </w:rPrChange>
          </w:rPr>
          <w:t xml:space="preserve"> </w:t>
        </w:r>
      </w:ins>
      <w:r w:rsidR="00E95DD1" w:rsidRPr="00F45013">
        <w:rPr>
          <w:lang w:val="en-GB"/>
          <w:rPrChange w:id="128" w:author="Raju Rimal" w:date="2021-08-23T13:53:00Z">
            <w:rPr>
              <w:lang w:val="en-GB"/>
            </w:rPr>
          </w:rPrChange>
        </w:rPr>
        <w:t>in 2008-2019</w:t>
      </w:r>
      <w:commentRangeEnd w:id="115"/>
      <w:r w:rsidR="004A1F08" w:rsidRPr="00F45013">
        <w:rPr>
          <w:rStyle w:val="CommentReference"/>
          <w:lang w:val="en-GB"/>
          <w:rPrChange w:id="129" w:author="Raju Rimal" w:date="2021-08-23T13:53:00Z">
            <w:rPr>
              <w:rStyle w:val="CommentReference"/>
            </w:rPr>
          </w:rPrChange>
        </w:rPr>
        <w:commentReference w:id="115"/>
      </w:r>
      <w:r w:rsidR="00E95DD1" w:rsidRPr="00F45013">
        <w:rPr>
          <w:lang w:val="en-GB"/>
          <w:rPrChange w:id="130" w:author="Raju Rimal" w:date="2021-08-23T13:53:00Z">
            <w:rPr>
              <w:lang w:val="en-GB"/>
            </w:rPr>
          </w:rPrChange>
        </w:rPr>
        <w:t xml:space="preserve">. </w:t>
      </w:r>
      <w:r w:rsidR="00A90600" w:rsidRPr="00F45013">
        <w:rPr>
          <w:lang w:val="en-GB"/>
          <w:rPrChange w:id="131" w:author="Raju Rimal" w:date="2021-08-23T13:53:00Z">
            <w:rPr>
              <w:lang w:val="en-GB"/>
            </w:rPr>
          </w:rPrChange>
        </w:rPr>
        <w:t>Women were diagnosed at a thinner stage than men. In men, median (IQR) tumour thickness decreased from 1.4 mm (0.75</w:t>
      </w:r>
      <w:del w:id="132" w:author="Raju Rimal" w:date="2021-08-23T13:47:00Z">
        <w:r w:rsidR="00A90600" w:rsidRPr="00F45013" w:rsidDel="001E75B2">
          <w:rPr>
            <w:lang w:val="en-GB"/>
            <w:rPrChange w:id="133" w:author="Raju Rimal" w:date="2021-08-23T13:53:00Z">
              <w:rPr>
                <w:lang w:val="en-GB"/>
              </w:rPr>
            </w:rPrChange>
          </w:rPr>
          <w:delText>–</w:delText>
        </w:r>
      </w:del>
      <w:ins w:id="134" w:author="Raju Rimal" w:date="2021-08-23T13:47:00Z">
        <w:r w:rsidR="001E75B2" w:rsidRPr="00F45013">
          <w:rPr>
            <w:lang w:val="en-GB"/>
            <w:rPrChange w:id="135" w:author="Raju Rimal" w:date="2021-08-23T13:53:00Z">
              <w:rPr/>
            </w:rPrChange>
          </w:rPr>
          <w:t>-</w:t>
        </w:r>
      </w:ins>
      <w:r w:rsidR="00A90600" w:rsidRPr="00F45013">
        <w:rPr>
          <w:lang w:val="en-GB"/>
          <w:rPrChange w:id="136" w:author="Raju Rimal" w:date="2021-08-23T13:53:00Z">
            <w:rPr>
              <w:lang w:val="en-GB"/>
            </w:rPr>
          </w:rPrChange>
        </w:rPr>
        <w:t>3) in 1980-1999 to 1 mm (0.6</w:t>
      </w:r>
      <w:del w:id="137" w:author="Raju Rimal" w:date="2021-08-23T13:55:00Z">
        <w:r w:rsidR="00A90600" w:rsidRPr="00F45013" w:rsidDel="001E53C6">
          <w:rPr>
            <w:lang w:val="en-GB"/>
            <w:rPrChange w:id="138" w:author="Raju Rimal" w:date="2021-08-23T13:53:00Z">
              <w:rPr>
                <w:lang w:val="en-GB"/>
              </w:rPr>
            </w:rPrChange>
          </w:rPr>
          <w:delText>–</w:delText>
        </w:r>
      </w:del>
      <w:ins w:id="139" w:author="Raju Rimal" w:date="2021-08-23T13:55:00Z">
        <w:r w:rsidR="001E53C6">
          <w:rPr>
            <w:lang w:val="en-GB"/>
          </w:rPr>
          <w:t>-</w:t>
        </w:r>
      </w:ins>
      <w:r w:rsidR="00A90600" w:rsidRPr="00F45013">
        <w:rPr>
          <w:lang w:val="en-GB"/>
          <w:rPrChange w:id="140" w:author="Raju Rimal" w:date="2021-08-23T13:53:00Z">
            <w:rPr>
              <w:lang w:val="en-GB"/>
            </w:rPr>
          </w:rPrChange>
        </w:rPr>
        <w:t xml:space="preserve">2.3) in 2008-2019, and in women from 1 mm (0.6–2) to 0.9 mm (0.5–1.8). </w:t>
      </w:r>
      <w:r w:rsidR="00E95DD1" w:rsidRPr="00F45013">
        <w:rPr>
          <w:lang w:val="en-GB"/>
          <w:rPrChange w:id="141" w:author="Raju Rimal" w:date="2021-08-23T13:53:00Z">
            <w:rPr>
              <w:lang w:val="en-GB"/>
            </w:rPr>
          </w:rPrChange>
        </w:rPr>
        <w:t xml:space="preserve">T1 </w:t>
      </w:r>
      <w:r w:rsidR="004A1F08" w:rsidRPr="00F45013">
        <w:rPr>
          <w:lang w:val="en-GB"/>
          <w:rPrChange w:id="142" w:author="Raju Rimal" w:date="2021-08-23T13:53:00Z">
            <w:rPr>
              <w:lang w:val="en-GB"/>
            </w:rPr>
          </w:rPrChange>
        </w:rPr>
        <w:t>melanomas</w:t>
      </w:r>
      <w:r w:rsidR="00E95DD1" w:rsidRPr="00F45013">
        <w:rPr>
          <w:lang w:val="en-GB"/>
          <w:rPrChange w:id="143" w:author="Raju Rimal" w:date="2021-08-23T13:53:00Z">
            <w:rPr>
              <w:lang w:val="en-GB"/>
            </w:rPr>
          </w:rPrChange>
        </w:rPr>
        <w:t xml:space="preserve"> increased </w:t>
      </w:r>
      <w:r w:rsidR="004A1F08" w:rsidRPr="00F45013">
        <w:rPr>
          <w:lang w:val="en-GB"/>
          <w:rPrChange w:id="144" w:author="Raju Rimal" w:date="2021-08-23T13:53:00Z">
            <w:rPr>
              <w:lang w:val="en-GB"/>
            </w:rPr>
          </w:rPrChange>
        </w:rPr>
        <w:t xml:space="preserve">most during the period, </w:t>
      </w:r>
      <w:del w:id="145" w:author="Raju Rimal" w:date="2021-08-23T13:34:00Z">
        <w:r w:rsidR="004A1F08" w:rsidRPr="00F45013" w:rsidDel="00BA7D69">
          <w:rPr>
            <w:lang w:val="en-GB"/>
            <w:rPrChange w:id="146" w:author="Raju Rimal" w:date="2021-08-23T13:53:00Z">
              <w:rPr>
                <w:lang w:val="en-GB"/>
              </w:rPr>
            </w:rPrChange>
          </w:rPr>
          <w:delText xml:space="preserve">and </w:delText>
        </w:r>
        <w:r w:rsidR="00E95DD1" w:rsidRPr="00F45013" w:rsidDel="00BA7D69">
          <w:rPr>
            <w:lang w:val="en-GB"/>
            <w:rPrChange w:id="147" w:author="Raju Rimal" w:date="2021-08-23T13:53:00Z">
              <w:rPr>
                <w:lang w:val="en-GB"/>
              </w:rPr>
            </w:rPrChange>
          </w:rPr>
          <w:delText xml:space="preserve"> </w:delText>
        </w:r>
        <w:r w:rsidR="004A1F08" w:rsidRPr="00F45013" w:rsidDel="00BA7D69">
          <w:rPr>
            <w:lang w:val="en-GB"/>
            <w:rPrChange w:id="148" w:author="Raju Rimal" w:date="2021-08-23T13:53:00Z">
              <w:rPr>
                <w:lang w:val="en-GB"/>
              </w:rPr>
            </w:rPrChange>
          </w:rPr>
          <w:delText>a</w:delText>
        </w:r>
      </w:del>
      <w:ins w:id="149" w:author="Raju Rimal" w:date="2021-08-23T13:34:00Z">
        <w:r w:rsidR="00BA7D69" w:rsidRPr="00F45013">
          <w:rPr>
            <w:lang w:val="en-GB"/>
            <w:rPrChange w:id="150" w:author="Raju Rimal" w:date="2021-08-23T13:53:00Z">
              <w:rPr>
                <w:lang w:val="en-GB"/>
              </w:rPr>
            </w:rPrChange>
          </w:rPr>
          <w:t>and a</w:t>
        </w:r>
      </w:ins>
      <w:commentRangeStart w:id="151"/>
      <w:r w:rsidR="00E95DD1" w:rsidRPr="00F45013">
        <w:rPr>
          <w:lang w:val="en-GB"/>
          <w:rPrChange w:id="152" w:author="Raju Rimal" w:date="2021-08-23T13:53:00Z">
            <w:rPr>
              <w:lang w:val="en-GB"/>
            </w:rPr>
          </w:rPrChange>
        </w:rPr>
        <w:t xml:space="preserve"> plateau was found between 1993 </w:t>
      </w:r>
      <w:r w:rsidR="001018CF" w:rsidRPr="00F45013">
        <w:rPr>
          <w:lang w:val="en-GB"/>
          <w:rPrChange w:id="153" w:author="Raju Rimal" w:date="2021-08-23T13:53:00Z">
            <w:rPr>
              <w:lang w:val="en-GB"/>
            </w:rPr>
          </w:rPrChange>
        </w:rPr>
        <w:t>and</w:t>
      </w:r>
      <w:r w:rsidR="00E95DD1" w:rsidRPr="00F45013">
        <w:rPr>
          <w:lang w:val="en-GB"/>
          <w:rPrChange w:id="154" w:author="Raju Rimal" w:date="2021-08-23T13:53:00Z">
            <w:rPr>
              <w:lang w:val="en-GB"/>
            </w:rPr>
          </w:rPrChange>
        </w:rPr>
        <w:t xml:space="preserve"> 2006 in </w:t>
      </w:r>
      <w:r w:rsidR="004A1F08" w:rsidRPr="00F45013">
        <w:rPr>
          <w:lang w:val="en-GB"/>
          <w:rPrChange w:id="155" w:author="Raju Rimal" w:date="2021-08-23T13:53:00Z">
            <w:rPr>
              <w:lang w:val="en-GB"/>
            </w:rPr>
          </w:rPrChange>
        </w:rPr>
        <w:t xml:space="preserve">the </w:t>
      </w:r>
      <w:r w:rsidR="00CE7C2A" w:rsidRPr="00F45013">
        <w:rPr>
          <w:lang w:val="en-GB"/>
          <w:rPrChange w:id="156" w:author="Raju Rimal" w:date="2021-08-23T13:53:00Z">
            <w:rPr>
              <w:lang w:val="en-GB"/>
            </w:rPr>
          </w:rPrChange>
        </w:rPr>
        <w:t>incidence</w:t>
      </w:r>
      <w:r w:rsidR="004A1F08" w:rsidRPr="00F45013">
        <w:rPr>
          <w:lang w:val="en-GB"/>
          <w:rPrChange w:id="157" w:author="Raju Rimal" w:date="2021-08-23T13:53:00Z">
            <w:rPr>
              <w:lang w:val="en-GB"/>
            </w:rPr>
          </w:rPrChange>
        </w:rPr>
        <w:t xml:space="preserve"> of T1</w:t>
      </w:r>
      <w:r w:rsidR="001018CF" w:rsidRPr="00F45013">
        <w:rPr>
          <w:lang w:val="en-GB"/>
          <w:rPrChange w:id="158" w:author="Raju Rimal" w:date="2021-08-23T13:53:00Z">
            <w:rPr>
              <w:lang w:val="en-GB"/>
            </w:rPr>
          </w:rPrChange>
        </w:rPr>
        <w:t>:</w:t>
      </w:r>
      <w:r w:rsidR="00CE7C2A" w:rsidRPr="00F45013">
        <w:rPr>
          <w:lang w:val="en-GB"/>
          <w:rPrChange w:id="159" w:author="Raju Rimal" w:date="2021-08-23T13:53:00Z">
            <w:rPr>
              <w:lang w:val="en-GB"/>
            </w:rPr>
          </w:rPrChange>
        </w:rPr>
        <w:t xml:space="preserve"> APC (95</w:t>
      </w:r>
      <w:r w:rsidR="00A90600" w:rsidRPr="00F45013">
        <w:rPr>
          <w:lang w:val="en-GB"/>
          <w:rPrChange w:id="160" w:author="Raju Rimal" w:date="2021-08-23T13:53:00Z">
            <w:rPr>
              <w:lang w:val="en-GB"/>
            </w:rPr>
          </w:rPrChange>
        </w:rPr>
        <w:t xml:space="preserve">% </w:t>
      </w:r>
      <w:r w:rsidR="00CE7C2A" w:rsidRPr="00F45013">
        <w:rPr>
          <w:lang w:val="en-GB"/>
          <w:rPrChange w:id="161" w:author="Raju Rimal" w:date="2021-08-23T13:53:00Z">
            <w:rPr>
              <w:lang w:val="en-GB"/>
            </w:rPr>
          </w:rPrChange>
        </w:rPr>
        <w:t>CI) was 17.02 (14.58</w:t>
      </w:r>
      <w:del w:id="162" w:author="Raju Rimal" w:date="2021-08-23T13:51:00Z">
        <w:r w:rsidR="00CE7C2A" w:rsidRPr="00F45013" w:rsidDel="00F27EB5">
          <w:rPr>
            <w:lang w:val="en-GB"/>
            <w:rPrChange w:id="163" w:author="Raju Rimal" w:date="2021-08-23T13:53:00Z">
              <w:rPr>
                <w:lang w:val="en-GB"/>
              </w:rPr>
            </w:rPrChange>
          </w:rPr>
          <w:delText>-</w:delText>
        </w:r>
      </w:del>
      <w:ins w:id="164" w:author="Raju Rimal" w:date="2021-08-23T13:51:00Z">
        <w:r w:rsidR="00F27EB5" w:rsidRPr="00F45013">
          <w:rPr>
            <w:lang w:val="en-GB"/>
            <w:rPrChange w:id="165" w:author="Raju Rimal" w:date="2021-08-23T13:53:00Z">
              <w:rPr>
                <w:lang w:val="en-GB"/>
              </w:rPr>
            </w:rPrChange>
          </w:rPr>
          <w:t xml:space="preserve">, </w:t>
        </w:r>
      </w:ins>
      <w:r w:rsidR="00CE7C2A" w:rsidRPr="00F45013">
        <w:rPr>
          <w:lang w:val="en-GB"/>
          <w:rPrChange w:id="166" w:author="Raju Rimal" w:date="2021-08-23T13:53:00Z">
            <w:rPr>
              <w:lang w:val="en-GB"/>
            </w:rPr>
          </w:rPrChange>
        </w:rPr>
        <w:t>19.51) in 1980-19</w:t>
      </w:r>
      <w:r w:rsidR="001018CF" w:rsidRPr="00F45013">
        <w:rPr>
          <w:lang w:val="en-GB"/>
          <w:rPrChange w:id="167" w:author="Raju Rimal" w:date="2021-08-23T13:53:00Z">
            <w:rPr>
              <w:lang w:val="en-GB"/>
            </w:rPr>
          </w:rPrChange>
        </w:rPr>
        <w:t>9</w:t>
      </w:r>
      <w:del w:id="168" w:author="Raju Rimal" w:date="2021-08-23T13:51:00Z">
        <w:r w:rsidR="001018CF" w:rsidRPr="00F45013" w:rsidDel="00F27EB5">
          <w:rPr>
            <w:lang w:val="en-GB"/>
            <w:rPrChange w:id="169" w:author="Raju Rimal" w:date="2021-08-23T13:53:00Z">
              <w:rPr>
                <w:lang w:val="en-GB"/>
              </w:rPr>
            </w:rPrChange>
          </w:rPr>
          <w:delText>2</w:delText>
        </w:r>
        <w:r w:rsidR="00CE7C2A" w:rsidRPr="00F45013" w:rsidDel="00F27EB5">
          <w:rPr>
            <w:lang w:val="en-GB"/>
            <w:rPrChange w:id="170" w:author="Raju Rimal" w:date="2021-08-23T13:53:00Z">
              <w:rPr>
                <w:lang w:val="en-GB"/>
              </w:rPr>
            </w:rPrChange>
          </w:rPr>
          <w:delText>??</w:delText>
        </w:r>
      </w:del>
      <w:ins w:id="171" w:author="Raju Rimal" w:date="2021-08-23T13:51:00Z">
        <w:r w:rsidR="00F27EB5" w:rsidRPr="00F45013">
          <w:rPr>
            <w:lang w:val="en-GB"/>
            <w:rPrChange w:id="172" w:author="Raju Rimal" w:date="2021-08-23T13:53:00Z">
              <w:rPr>
                <w:lang w:val="en-GB"/>
              </w:rPr>
            </w:rPrChange>
          </w:rPr>
          <w:t>3</w:t>
        </w:r>
      </w:ins>
      <w:r w:rsidR="00CE7C2A" w:rsidRPr="00F45013">
        <w:rPr>
          <w:lang w:val="en-GB"/>
          <w:rPrChange w:id="173" w:author="Raju Rimal" w:date="2021-08-23T13:53:00Z">
            <w:rPr>
              <w:lang w:val="en-GB"/>
            </w:rPr>
          </w:rPrChange>
        </w:rPr>
        <w:t>, 0.75 (</w:t>
      </w:r>
      <w:ins w:id="174" w:author="Raju Rimal" w:date="2021-08-23T13:51:00Z">
        <w:r w:rsidR="00F27EB5" w:rsidRPr="00F45013">
          <w:rPr>
            <w:lang w:val="en-GB"/>
            <w:rPrChange w:id="175" w:author="Raju Rimal" w:date="2021-08-23T13:53:00Z">
              <w:rPr>
                <w:lang w:val="en-GB"/>
              </w:rPr>
            </w:rPrChange>
          </w:rPr>
          <w:t>-</w:t>
        </w:r>
      </w:ins>
      <w:r w:rsidR="00CE7C2A" w:rsidRPr="00F45013">
        <w:rPr>
          <w:lang w:val="en-GB"/>
          <w:rPrChange w:id="176" w:author="Raju Rimal" w:date="2021-08-23T13:53:00Z">
            <w:rPr>
              <w:lang w:val="en-GB"/>
            </w:rPr>
          </w:rPrChange>
        </w:rPr>
        <w:t>0.4</w:t>
      </w:r>
      <w:del w:id="177" w:author="Raju Rimal" w:date="2021-08-23T13:51:00Z">
        <w:r w:rsidR="00CE7C2A" w:rsidRPr="00F45013" w:rsidDel="00F27EB5">
          <w:rPr>
            <w:lang w:val="en-GB"/>
            <w:rPrChange w:id="178" w:author="Raju Rimal" w:date="2021-08-23T13:53:00Z">
              <w:rPr>
                <w:lang w:val="en-GB"/>
              </w:rPr>
            </w:rPrChange>
          </w:rPr>
          <w:delText>-</w:delText>
        </w:r>
      </w:del>
      <w:ins w:id="179" w:author="Raju Rimal" w:date="2021-08-23T13:51:00Z">
        <w:r w:rsidR="00F27EB5" w:rsidRPr="00F45013">
          <w:rPr>
            <w:lang w:val="en-GB"/>
            <w:rPrChange w:id="180" w:author="Raju Rimal" w:date="2021-08-23T13:53:00Z">
              <w:rPr>
                <w:lang w:val="en-GB"/>
              </w:rPr>
            </w:rPrChange>
          </w:rPr>
          <w:t xml:space="preserve">, </w:t>
        </w:r>
      </w:ins>
      <w:r w:rsidR="00CE7C2A" w:rsidRPr="00F45013">
        <w:rPr>
          <w:lang w:val="en-GB"/>
          <w:rPrChange w:id="181" w:author="Raju Rimal" w:date="2021-08-23T13:53:00Z">
            <w:rPr>
              <w:lang w:val="en-GB"/>
            </w:rPr>
          </w:rPrChange>
        </w:rPr>
        <w:t>1.91) in 1993-2006 and 6.08 (4.88</w:t>
      </w:r>
      <w:del w:id="182" w:author="Raju Rimal" w:date="2021-08-23T13:51:00Z">
        <w:r w:rsidR="00CE7C2A" w:rsidRPr="00F45013" w:rsidDel="00F27EB5">
          <w:rPr>
            <w:lang w:val="en-GB"/>
            <w:rPrChange w:id="183" w:author="Raju Rimal" w:date="2021-08-23T13:53:00Z">
              <w:rPr>
                <w:lang w:val="en-GB"/>
              </w:rPr>
            </w:rPrChange>
          </w:rPr>
          <w:delText>-</w:delText>
        </w:r>
      </w:del>
      <w:ins w:id="184" w:author="Raju Rimal" w:date="2021-08-23T13:51:00Z">
        <w:r w:rsidR="00F27EB5" w:rsidRPr="00F45013">
          <w:rPr>
            <w:lang w:val="en-GB"/>
            <w:rPrChange w:id="185" w:author="Raju Rimal" w:date="2021-08-23T13:53:00Z">
              <w:rPr>
                <w:lang w:val="en-GB"/>
              </w:rPr>
            </w:rPrChange>
          </w:rPr>
          <w:t xml:space="preserve">, </w:t>
        </w:r>
      </w:ins>
      <w:r w:rsidR="00CE7C2A" w:rsidRPr="00F45013">
        <w:rPr>
          <w:lang w:val="en-GB"/>
          <w:rPrChange w:id="186" w:author="Raju Rimal" w:date="2021-08-23T13:53:00Z">
            <w:rPr>
              <w:lang w:val="en-GB"/>
            </w:rPr>
          </w:rPrChange>
        </w:rPr>
        <w:t xml:space="preserve">7.3) in </w:t>
      </w:r>
      <w:ins w:id="187" w:author="Raju Rimal" w:date="2021-08-23T13:51:00Z">
        <w:r w:rsidR="00F27EB5" w:rsidRPr="00F45013">
          <w:rPr>
            <w:lang w:val="en-GB"/>
            <w:rPrChange w:id="188" w:author="Raju Rimal" w:date="2021-08-23T13:53:00Z">
              <w:rPr>
                <w:lang w:val="en-GB"/>
              </w:rPr>
            </w:rPrChange>
          </w:rPr>
          <w:t>2006-2019.</w:t>
        </w:r>
      </w:ins>
      <w:del w:id="189" w:author="Raju Rimal" w:date="2021-08-23T13:51:00Z">
        <w:r w:rsidR="00CE7C2A" w:rsidRPr="00F45013" w:rsidDel="00F27EB5">
          <w:rPr>
            <w:lang w:val="en-GB"/>
            <w:rPrChange w:id="190" w:author="Raju Rimal" w:date="2021-08-23T13:53:00Z">
              <w:rPr>
                <w:lang w:val="en-GB"/>
              </w:rPr>
            </w:rPrChange>
          </w:rPr>
          <w:delText>????_?????</w:delText>
        </w:r>
      </w:del>
      <w:commentRangeEnd w:id="151"/>
      <w:r w:rsidR="00CE7C2A" w:rsidRPr="00F45013">
        <w:rPr>
          <w:rStyle w:val="CommentReference"/>
          <w:lang w:val="en-GB"/>
          <w:rPrChange w:id="191" w:author="Raju Rimal" w:date="2021-08-23T13:53:00Z">
            <w:rPr>
              <w:rStyle w:val="CommentReference"/>
            </w:rPr>
          </w:rPrChange>
        </w:rPr>
        <w:commentReference w:id="151"/>
      </w:r>
      <w:r w:rsidR="001018CF" w:rsidRPr="00F45013">
        <w:rPr>
          <w:lang w:val="en-GB"/>
          <w:rPrChange w:id="192" w:author="Raju Rimal" w:date="2021-08-23T13:53:00Z">
            <w:rPr/>
          </w:rPrChange>
        </w:rPr>
        <w:t xml:space="preserve"> No plateau was found </w:t>
      </w:r>
      <w:r w:rsidR="00A90600" w:rsidRPr="00F45013">
        <w:rPr>
          <w:lang w:val="en-GB"/>
          <w:rPrChange w:id="193" w:author="Raju Rimal" w:date="2021-08-23T13:53:00Z">
            <w:rPr/>
          </w:rPrChange>
        </w:rPr>
        <w:t>for</w:t>
      </w:r>
      <w:r w:rsidR="001018CF" w:rsidRPr="00F45013">
        <w:rPr>
          <w:lang w:val="en-GB"/>
          <w:rPrChange w:id="194" w:author="Raju Rimal" w:date="2021-08-23T13:53:00Z">
            <w:rPr/>
          </w:rPrChange>
        </w:rPr>
        <w:t xml:space="preserve"> T2, T3 and T4 melanomas. However, a</w:t>
      </w:r>
      <w:r w:rsidR="00F77723" w:rsidRPr="00F45013">
        <w:rPr>
          <w:lang w:val="en-GB"/>
          <w:rPrChange w:id="195" w:author="Raju Rimal" w:date="2021-08-23T13:53:00Z">
            <w:rPr/>
          </w:rPrChange>
        </w:rPr>
        <w:t xml:space="preserve">lthough less pronounced, incidence </w:t>
      </w:r>
      <w:r w:rsidR="00CE7C2A" w:rsidRPr="00F45013">
        <w:rPr>
          <w:lang w:val="en-GB"/>
          <w:rPrChange w:id="196" w:author="Raju Rimal" w:date="2021-08-23T13:53:00Z">
            <w:rPr/>
          </w:rPrChange>
        </w:rPr>
        <w:t xml:space="preserve">of </w:t>
      </w:r>
      <w:r w:rsidR="00F77723" w:rsidRPr="00F45013">
        <w:rPr>
          <w:lang w:val="en-GB"/>
          <w:rPrChange w:id="197" w:author="Raju Rimal" w:date="2021-08-23T13:53:00Z">
            <w:rPr/>
          </w:rPrChange>
        </w:rPr>
        <w:t>thicker tumours (&gt;2mm) also increased. APC</w:t>
      </w:r>
      <w:ins w:id="198" w:author="Raju Rimal" w:date="2021-08-23T13:52:00Z">
        <w:r w:rsidR="00F27EB5" w:rsidRPr="00F45013">
          <w:rPr>
            <w:lang w:val="en-GB"/>
            <w:rPrChange w:id="199" w:author="Raju Rimal" w:date="2021-08-23T13:53:00Z">
              <w:rPr/>
            </w:rPrChange>
          </w:rPr>
          <w:t xml:space="preserve"> (95% CI)</w:t>
        </w:r>
      </w:ins>
      <w:r w:rsidR="00F77723" w:rsidRPr="00F45013">
        <w:rPr>
          <w:lang w:val="en-GB"/>
          <w:rPrChange w:id="200" w:author="Raju Rimal" w:date="2021-08-23T13:53:00Z">
            <w:rPr/>
          </w:rPrChange>
        </w:rPr>
        <w:t xml:space="preserve"> of T4 </w:t>
      </w:r>
      <w:r w:rsidR="001018CF" w:rsidRPr="00F45013">
        <w:rPr>
          <w:lang w:val="en-GB"/>
          <w:rPrChange w:id="201" w:author="Raju Rimal" w:date="2021-08-23T13:53:00Z">
            <w:rPr/>
          </w:rPrChange>
        </w:rPr>
        <w:t xml:space="preserve">melanomas was </w:t>
      </w:r>
      <w:r w:rsidR="00F77723" w:rsidRPr="00F45013">
        <w:rPr>
          <w:lang w:val="en-GB"/>
          <w:rPrChange w:id="202" w:author="Raju Rimal" w:date="2021-08-23T13:53:00Z">
            <w:rPr/>
          </w:rPrChange>
        </w:rPr>
        <w:t>3.</w:t>
      </w:r>
      <w:del w:id="203" w:author="Raju Rimal" w:date="2021-08-23T13:53:00Z">
        <w:r w:rsidR="00F77723" w:rsidRPr="00F45013" w:rsidDel="00F27EB5">
          <w:rPr>
            <w:lang w:val="en-GB"/>
            <w:rPrChange w:id="204" w:author="Raju Rimal" w:date="2021-08-23T13:53:00Z">
              <w:rPr/>
            </w:rPrChange>
          </w:rPr>
          <w:delText xml:space="preserve">03 </w:delText>
        </w:r>
      </w:del>
      <w:ins w:id="205" w:author="Raju Rimal" w:date="2021-08-23T13:53:00Z">
        <w:r w:rsidR="00F27EB5" w:rsidRPr="00F45013">
          <w:rPr>
            <w:lang w:val="en-GB"/>
            <w:rPrChange w:id="206" w:author="Raju Rimal" w:date="2021-08-23T13:53:00Z">
              <w:rPr/>
            </w:rPrChange>
          </w:rPr>
          <w:t>0</w:t>
        </w:r>
        <w:r w:rsidR="00F27EB5" w:rsidRPr="00F45013">
          <w:rPr>
            <w:lang w:val="en-GB"/>
            <w:rPrChange w:id="207" w:author="Raju Rimal" w:date="2021-08-23T13:53:00Z">
              <w:rPr/>
            </w:rPrChange>
          </w:rPr>
          <w:t>4</w:t>
        </w:r>
        <w:r w:rsidR="00F27EB5" w:rsidRPr="00F45013">
          <w:rPr>
            <w:lang w:val="en-GB"/>
            <w:rPrChange w:id="208" w:author="Raju Rimal" w:date="2021-08-23T13:53:00Z">
              <w:rPr/>
            </w:rPrChange>
          </w:rPr>
          <w:t xml:space="preserve"> </w:t>
        </w:r>
      </w:ins>
      <w:r w:rsidR="001018CF" w:rsidRPr="00F45013">
        <w:rPr>
          <w:lang w:val="en-GB"/>
          <w:rPrChange w:id="209" w:author="Raju Rimal" w:date="2021-08-23T13:53:00Z">
            <w:rPr/>
          </w:rPrChange>
        </w:rPr>
        <w:t>(</w:t>
      </w:r>
      <w:ins w:id="210" w:author="Raju Rimal" w:date="2021-08-23T13:53:00Z">
        <w:r w:rsidR="00F27EB5" w:rsidRPr="00F45013">
          <w:rPr>
            <w:lang w:val="en-GB"/>
            <w:rPrChange w:id="211" w:author="Raju Rimal" w:date="2021-08-23T13:53:00Z">
              <w:rPr/>
            </w:rPrChange>
          </w:rPr>
          <w:t>2.32, 3.76</w:t>
        </w:r>
      </w:ins>
      <w:del w:id="212" w:author="Raju Rimal" w:date="2021-08-23T13:52:00Z">
        <w:r w:rsidR="001018CF" w:rsidRPr="00F45013" w:rsidDel="00F27EB5">
          <w:rPr>
            <w:lang w:val="en-GB"/>
            <w:rPrChange w:id="213" w:author="Raju Rimal" w:date="2021-08-23T13:53:00Z">
              <w:rPr/>
            </w:rPrChange>
          </w:rPr>
          <w:delText>95% CI (…, ….)</w:delText>
        </w:r>
      </w:del>
      <w:r w:rsidR="001018CF" w:rsidRPr="00F45013">
        <w:rPr>
          <w:lang w:val="en-GB"/>
          <w:rPrChange w:id="214" w:author="Raju Rimal" w:date="2021-08-23T13:53:00Z">
            <w:rPr/>
          </w:rPrChange>
        </w:rPr>
        <w:t>) for 1980-2019</w:t>
      </w:r>
      <w:r w:rsidR="00F77723" w:rsidRPr="00F45013">
        <w:rPr>
          <w:lang w:val="en-GB"/>
          <w:rPrChange w:id="215" w:author="Raju Rimal" w:date="2021-08-23T13:53:00Z">
            <w:rPr/>
          </w:rPrChange>
        </w:rPr>
        <w:t xml:space="preserve">. </w:t>
      </w:r>
    </w:p>
    <w:p w14:paraId="00000015" w14:textId="77777777" w:rsidR="000C7198" w:rsidRPr="00F45013" w:rsidRDefault="00F77723">
      <w:pPr>
        <w:pStyle w:val="Heading1"/>
        <w:rPr>
          <w:sz w:val="22"/>
          <w:szCs w:val="22"/>
          <w:lang w:val="en-GB"/>
          <w:rPrChange w:id="216" w:author="Raju Rimal" w:date="2021-08-23T13:53:00Z">
            <w:rPr>
              <w:sz w:val="22"/>
              <w:szCs w:val="22"/>
            </w:rPr>
          </w:rPrChange>
        </w:rPr>
      </w:pPr>
      <w:bookmarkStart w:id="217" w:name="_1poq8emtx387" w:colFirst="0" w:colLast="0"/>
      <w:bookmarkEnd w:id="217"/>
      <w:r w:rsidRPr="00F45013">
        <w:rPr>
          <w:sz w:val="22"/>
          <w:szCs w:val="22"/>
          <w:lang w:val="en-GB"/>
          <w:rPrChange w:id="218" w:author="Raju Rimal" w:date="2021-08-23T13:53:00Z">
            <w:rPr>
              <w:sz w:val="22"/>
              <w:szCs w:val="22"/>
            </w:rPr>
          </w:rPrChange>
        </w:rPr>
        <w:t xml:space="preserve">Conclusions </w:t>
      </w:r>
    </w:p>
    <w:p w14:paraId="00000016" w14:textId="7E654D49" w:rsidR="000C7198" w:rsidRPr="00F45013" w:rsidRDefault="00A90600">
      <w:pPr>
        <w:rPr>
          <w:lang w:val="en-GB"/>
          <w:rPrChange w:id="219" w:author="Raju Rimal" w:date="2021-08-23T13:53:00Z">
            <w:rPr/>
          </w:rPrChange>
        </w:rPr>
      </w:pPr>
      <w:r w:rsidRPr="00F45013">
        <w:rPr>
          <w:lang w:val="en-GB"/>
          <w:rPrChange w:id="220" w:author="Raju Rimal" w:date="2021-08-23T13:53:00Z">
            <w:rPr/>
          </w:rPrChange>
        </w:rPr>
        <w:t>T</w:t>
      </w:r>
      <w:r w:rsidR="00F77723" w:rsidRPr="00F45013">
        <w:rPr>
          <w:lang w:val="en-GB"/>
          <w:rPrChange w:id="221" w:author="Raju Rimal" w:date="2021-08-23T13:53:00Z">
            <w:rPr/>
          </w:rPrChange>
        </w:rPr>
        <w:t xml:space="preserve">here is clear evidence that T1 has the largest </w:t>
      </w:r>
      <w:r w:rsidR="001018CF" w:rsidRPr="00F45013">
        <w:rPr>
          <w:lang w:val="en-GB"/>
          <w:rPrChange w:id="222" w:author="Raju Rimal" w:date="2021-08-23T13:53:00Z">
            <w:rPr/>
          </w:rPrChange>
        </w:rPr>
        <w:t xml:space="preserve">increase in </w:t>
      </w:r>
      <w:r w:rsidR="00F77723" w:rsidRPr="00F45013">
        <w:rPr>
          <w:lang w:val="en-GB"/>
          <w:rPrChange w:id="223" w:author="Raju Rimal" w:date="2021-08-23T13:53:00Z">
            <w:rPr/>
          </w:rPrChange>
        </w:rPr>
        <w:t>incidence</w:t>
      </w:r>
      <w:del w:id="224" w:author="Raju Rimal" w:date="2021-08-23T13:34:00Z">
        <w:r w:rsidRPr="00F45013" w:rsidDel="00BA7D69">
          <w:rPr>
            <w:lang w:val="en-GB"/>
            <w:rPrChange w:id="225" w:author="Raju Rimal" w:date="2021-08-23T13:53:00Z">
              <w:rPr/>
            </w:rPrChange>
          </w:rPr>
          <w:delText>.</w:delText>
        </w:r>
      </w:del>
      <w:r w:rsidR="00F77723" w:rsidRPr="00F45013">
        <w:rPr>
          <w:lang w:val="en-GB"/>
          <w:rPrChange w:id="226" w:author="Raju Rimal" w:date="2021-08-23T13:53:00Z">
            <w:rPr/>
          </w:rPrChange>
        </w:rPr>
        <w:t>. However, a</w:t>
      </w:r>
      <w:r w:rsidRPr="00F45013">
        <w:rPr>
          <w:lang w:val="en-GB"/>
          <w:rPrChange w:id="227" w:author="Raju Rimal" w:date="2021-08-23T13:53:00Z">
            <w:rPr/>
          </w:rPrChange>
        </w:rPr>
        <w:t>n</w:t>
      </w:r>
      <w:r w:rsidR="00F77723" w:rsidRPr="00F45013">
        <w:rPr>
          <w:lang w:val="en-GB"/>
          <w:rPrChange w:id="228" w:author="Raju Rimal" w:date="2021-08-23T13:53:00Z">
            <w:rPr/>
          </w:rPrChange>
        </w:rPr>
        <w:t xml:space="preserve"> increasing trend </w:t>
      </w:r>
      <w:r w:rsidR="001018CF" w:rsidRPr="00F45013">
        <w:rPr>
          <w:lang w:val="en-GB"/>
          <w:rPrChange w:id="229" w:author="Raju Rimal" w:date="2021-08-23T13:53:00Z">
            <w:rPr/>
          </w:rPrChange>
        </w:rPr>
        <w:t xml:space="preserve">also </w:t>
      </w:r>
      <w:r w:rsidR="00F77723" w:rsidRPr="00F45013">
        <w:rPr>
          <w:lang w:val="en-GB"/>
          <w:rPrChange w:id="230" w:author="Raju Rimal" w:date="2021-08-23T13:53:00Z">
            <w:rPr/>
          </w:rPrChange>
        </w:rPr>
        <w:t>in thicker tumours</w:t>
      </w:r>
      <w:r w:rsidRPr="00F45013">
        <w:rPr>
          <w:lang w:val="en-GB"/>
          <w:rPrChange w:id="231" w:author="Raju Rimal" w:date="2021-08-23T13:53:00Z">
            <w:rPr/>
          </w:rPrChange>
        </w:rPr>
        <w:t>,</w:t>
      </w:r>
      <w:r w:rsidR="00F77723" w:rsidRPr="00F45013">
        <w:rPr>
          <w:lang w:val="en-GB"/>
          <w:rPrChange w:id="232" w:author="Raju Rimal" w:date="2021-08-23T13:53:00Z">
            <w:rPr/>
          </w:rPrChange>
        </w:rPr>
        <w:t xml:space="preserve"> suggests that the rise in melanoma </w:t>
      </w:r>
      <w:r w:rsidRPr="00F45013">
        <w:rPr>
          <w:lang w:val="en-GB"/>
          <w:rPrChange w:id="233" w:author="Raju Rimal" w:date="2021-08-23T13:53:00Z">
            <w:rPr/>
          </w:rPrChange>
        </w:rPr>
        <w:t>incidence</w:t>
      </w:r>
      <w:r w:rsidR="00F77723" w:rsidRPr="00F45013">
        <w:rPr>
          <w:lang w:val="en-GB"/>
          <w:rPrChange w:id="234" w:author="Raju Rimal" w:date="2021-08-23T13:53:00Z">
            <w:rPr/>
          </w:rPrChange>
        </w:rPr>
        <w:t xml:space="preserve"> is not only due t</w:t>
      </w:r>
      <w:bookmarkStart w:id="235" w:name="_GoBack"/>
      <w:bookmarkEnd w:id="235"/>
      <w:r w:rsidR="00F77723" w:rsidRPr="00F45013">
        <w:rPr>
          <w:lang w:val="en-GB"/>
          <w:rPrChange w:id="236" w:author="Raju Rimal" w:date="2021-08-23T13:53:00Z">
            <w:rPr/>
          </w:rPrChange>
        </w:rPr>
        <w:t xml:space="preserve">o </w:t>
      </w:r>
      <w:del w:id="237" w:author="Raju Rimal" w:date="2021-08-23T13:53:00Z">
        <w:r w:rsidR="00F77723" w:rsidRPr="00F45013" w:rsidDel="00987129">
          <w:rPr>
            <w:lang w:val="en-GB"/>
            <w:rPrChange w:id="238" w:author="Raju Rimal" w:date="2021-08-23T13:53:00Z">
              <w:rPr/>
            </w:rPrChange>
          </w:rPr>
          <w:delText>overdiagnosis</w:delText>
        </w:r>
      </w:del>
      <w:ins w:id="239" w:author="Raju Rimal" w:date="2021-08-23T13:53:00Z">
        <w:r w:rsidR="00987129" w:rsidRPr="00F45013">
          <w:rPr>
            <w:lang w:val="en-GB"/>
            <w:rPrChange w:id="240" w:author="Raju Rimal" w:date="2021-08-23T13:53:00Z">
              <w:rPr>
                <w:lang w:val="en-GB"/>
              </w:rPr>
            </w:rPrChange>
          </w:rPr>
          <w:t>over diagnosis</w:t>
        </w:r>
      </w:ins>
      <w:r w:rsidR="00F77723" w:rsidRPr="00F45013">
        <w:rPr>
          <w:lang w:val="en-GB"/>
          <w:rPrChange w:id="241" w:author="Raju Rimal" w:date="2021-08-23T13:53:00Z">
            <w:rPr/>
          </w:rPrChange>
        </w:rPr>
        <w:t xml:space="preserve">. Awareness focused on elderly males would be effective for early detection and consequently help to reduce both incidence and mortality of melanoma in Norway. </w:t>
      </w:r>
    </w:p>
    <w:p w14:paraId="00000017" w14:textId="77777777" w:rsidR="000C7198" w:rsidRPr="00F45013" w:rsidRDefault="00F77723">
      <w:pPr>
        <w:spacing w:before="200"/>
        <w:rPr>
          <w:lang w:val="en-GB"/>
          <w:rPrChange w:id="242" w:author="Raju Rimal" w:date="2021-08-23T13:53:00Z">
            <w:rPr/>
          </w:rPrChange>
        </w:rPr>
      </w:pPr>
      <w:r w:rsidRPr="00F45013">
        <w:rPr>
          <w:b/>
          <w:lang w:val="en-GB"/>
          <w:rPrChange w:id="243" w:author="Raju Rimal" w:date="2021-08-23T13:53:00Z">
            <w:rPr>
              <w:b/>
            </w:rPr>
          </w:rPrChange>
        </w:rPr>
        <w:t xml:space="preserve">Preference: </w:t>
      </w:r>
      <w:r w:rsidRPr="00F45013">
        <w:rPr>
          <w:lang w:val="en-GB"/>
          <w:rPrChange w:id="244" w:author="Raju Rimal" w:date="2021-08-23T13:53:00Z">
            <w:rPr/>
          </w:rPrChange>
        </w:rPr>
        <w:t xml:space="preserve">Oral </w:t>
      </w:r>
    </w:p>
    <w:p w14:paraId="00000018" w14:textId="0B1BFDBE" w:rsidR="000C7198" w:rsidRPr="00F45013" w:rsidRDefault="00F77723">
      <w:pPr>
        <w:rPr>
          <w:lang w:val="en-GB"/>
          <w:rPrChange w:id="245" w:author="Raju Rimal" w:date="2021-08-23T13:53:00Z">
            <w:rPr/>
          </w:rPrChange>
        </w:rPr>
      </w:pPr>
      <w:r w:rsidRPr="00F45013">
        <w:rPr>
          <w:b/>
          <w:lang w:val="en-GB"/>
          <w:rPrChange w:id="246" w:author="Raju Rimal" w:date="2021-08-23T13:53:00Z">
            <w:rPr>
              <w:b/>
            </w:rPr>
          </w:rPrChange>
        </w:rPr>
        <w:t xml:space="preserve">Word Count: </w:t>
      </w:r>
      <w:del w:id="247" w:author="Raju Rimal" w:date="2021-08-23T13:55:00Z">
        <w:r w:rsidRPr="00F45013" w:rsidDel="003139F9">
          <w:rPr>
            <w:lang w:val="en-GB"/>
            <w:rPrChange w:id="248" w:author="Raju Rimal" w:date="2021-08-23T13:53:00Z">
              <w:rPr/>
            </w:rPrChange>
          </w:rPr>
          <w:delText xml:space="preserve">442 </w:delText>
        </w:r>
      </w:del>
      <w:ins w:id="249" w:author="Raju Rimal" w:date="2021-08-23T13:55:00Z">
        <w:r w:rsidR="003139F9">
          <w:rPr>
            <w:lang w:val="en-GB"/>
          </w:rPr>
          <w:t>350</w:t>
        </w:r>
        <w:r w:rsidR="003139F9" w:rsidRPr="00F45013">
          <w:rPr>
            <w:lang w:val="en-GB"/>
            <w:rPrChange w:id="250" w:author="Raju Rimal" w:date="2021-08-23T13:53:00Z">
              <w:rPr/>
            </w:rPrChange>
          </w:rPr>
          <w:t xml:space="preserve"> </w:t>
        </w:r>
      </w:ins>
      <w:r w:rsidRPr="00F45013">
        <w:rPr>
          <w:lang w:val="en-GB"/>
          <w:rPrChange w:id="251" w:author="Raju Rimal" w:date="2021-08-23T13:53:00Z">
            <w:rPr/>
          </w:rPrChange>
        </w:rPr>
        <w:t xml:space="preserve">(we need 350) </w:t>
      </w:r>
    </w:p>
    <w:p w14:paraId="00000019" w14:textId="77777777" w:rsidR="000C7198" w:rsidRPr="00F45013" w:rsidRDefault="000C7198">
      <w:pPr>
        <w:rPr>
          <w:b/>
          <w:lang w:val="en-GB"/>
          <w:rPrChange w:id="252" w:author="Raju Rimal" w:date="2021-08-23T13:53:00Z">
            <w:rPr>
              <w:b/>
            </w:rPr>
          </w:rPrChange>
        </w:rPr>
      </w:pPr>
    </w:p>
    <w:p w14:paraId="0000001A" w14:textId="77777777" w:rsidR="000C7198" w:rsidRPr="00F45013" w:rsidRDefault="000C7198">
      <w:pPr>
        <w:rPr>
          <w:lang w:val="en-GB"/>
          <w:rPrChange w:id="253" w:author="Raju Rimal" w:date="2021-08-23T13:53:00Z">
            <w:rPr/>
          </w:rPrChange>
        </w:rPr>
      </w:pPr>
    </w:p>
    <w:sectPr w:rsidR="000C7198" w:rsidRPr="00F45013">
      <w:pgSz w:w="11906" w:h="16838"/>
      <w:pgMar w:top="1080" w:right="1080" w:bottom="1080" w:left="108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5" w:author="Marit Bragelien Veierød" w:date="2021-08-23T12:54:00Z" w:initials="MBV">
    <w:p w14:paraId="06408DF5" w14:textId="39946F2E" w:rsidR="004A1F08" w:rsidRDefault="004A1F08">
      <w:pPr>
        <w:pStyle w:val="CommentText"/>
      </w:pPr>
      <w:r>
        <w:rPr>
          <w:rStyle w:val="CommentReference"/>
        </w:rPr>
        <w:annotationRef/>
      </w:r>
      <w:r>
        <w:t>Insert values for men and women combined (to use less words)</w:t>
      </w:r>
    </w:p>
  </w:comment>
  <w:comment w:id="151" w:author="Marit Bragelien Veierød" w:date="2021-08-23T12:32:00Z" w:initials="MBV">
    <w:p w14:paraId="143BD63F" w14:textId="501CC728" w:rsidR="00CE7C2A" w:rsidRDefault="00CE7C2A">
      <w:pPr>
        <w:pStyle w:val="CommentText"/>
      </w:pPr>
      <w:r>
        <w:rPr>
          <w:rStyle w:val="CommentReference"/>
        </w:rPr>
        <w:annotationRef/>
      </w:r>
      <w:r>
        <w:t xml:space="preserve">Give these APC with 95% Cis </w:t>
      </w:r>
      <w:r w:rsidR="001018CF">
        <w:t>for the three periods to illustrate the plateu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408DF5" w15:done="0"/>
  <w15:commentEx w15:paraId="143BD6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re Franklin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E260B"/>
    <w:multiLevelType w:val="multilevel"/>
    <w:tmpl w:val="3DC4D6B4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ju Rimal">
    <w15:presenceInfo w15:providerId="AD" w15:userId="S-1-5-21-1927809936-1189766144-1318725885-763670"/>
  </w15:person>
  <w15:person w15:author="Marit Bragelien Veierød">
    <w15:presenceInfo w15:providerId="AD" w15:userId="S-1-5-21-1927809936-1189766144-1318725885-113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98"/>
    <w:rsid w:val="000C7198"/>
    <w:rsid w:val="001018CF"/>
    <w:rsid w:val="001E53C6"/>
    <w:rsid w:val="001E75B2"/>
    <w:rsid w:val="002760D1"/>
    <w:rsid w:val="002D2986"/>
    <w:rsid w:val="003139F9"/>
    <w:rsid w:val="003761AA"/>
    <w:rsid w:val="004150CB"/>
    <w:rsid w:val="004A1F08"/>
    <w:rsid w:val="008844F5"/>
    <w:rsid w:val="00987129"/>
    <w:rsid w:val="00A90600"/>
    <w:rsid w:val="00BA7D69"/>
    <w:rsid w:val="00CE7C2A"/>
    <w:rsid w:val="00E95DD1"/>
    <w:rsid w:val="00F27EB5"/>
    <w:rsid w:val="00F45013"/>
    <w:rsid w:val="00F7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061D"/>
  <w15:docId w15:val="{232EBD6B-1729-42B5-8DC4-6498C670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E101A"/>
        <w:sz w:val="22"/>
        <w:szCs w:val="22"/>
        <w:lang w:val="en" w:eastAsia="nb-NO" w:bidi="ar-SA"/>
      </w:rPr>
    </w:rPrDefault>
    <w:pPrDefault>
      <w:pPr>
        <w:shd w:val="clear" w:color="auto" w:fill="FFFFFF"/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outlineLvl w:val="1"/>
    </w:pPr>
    <w:rPr>
      <w:color w:val="45818E"/>
      <w:sz w:val="30"/>
      <w:szCs w:val="30"/>
    </w:rPr>
  </w:style>
  <w:style w:type="paragraph" w:styleId="Heading3">
    <w:name w:val="heading 3"/>
    <w:basedOn w:val="Normal"/>
    <w:next w:val="Normal"/>
    <w:pPr>
      <w:outlineLvl w:val="2"/>
    </w:pPr>
    <w:rPr>
      <w:b/>
      <w:color w:val="6AA84F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i/>
      <w:color w:val="274E13"/>
    </w:rPr>
  </w:style>
  <w:style w:type="paragraph" w:styleId="Heading5">
    <w:name w:val="heading 5"/>
    <w:basedOn w:val="Normal"/>
    <w:next w:val="Normal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b/>
      <w:sz w:val="28"/>
      <w:szCs w:val="28"/>
    </w:rPr>
  </w:style>
  <w:style w:type="paragraph" w:styleId="Subtitle">
    <w:name w:val="Subtitle"/>
    <w:basedOn w:val="Normal"/>
    <w:next w:val="Normal"/>
    <w:rPr>
      <w:rFonts w:ascii="Libre Franklin" w:eastAsia="Libre Franklin" w:hAnsi="Libre Franklin" w:cs="Libre Franklin"/>
      <w:color w:val="CC0000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4F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F5"/>
    <w:rPr>
      <w:rFonts w:ascii="Segoe UI" w:hAnsi="Segoe UI" w:cs="Segoe UI"/>
      <w:sz w:val="18"/>
      <w:szCs w:val="18"/>
      <w:shd w:val="clear" w:color="auto" w:fill="FFFFFF"/>
    </w:rPr>
  </w:style>
  <w:style w:type="paragraph" w:customStyle="1" w:styleId="EndNoteBibliography">
    <w:name w:val="EndNote Bibliography"/>
    <w:basedOn w:val="Normal"/>
    <w:link w:val="EndNoteBibliographyChar"/>
    <w:rsid w:val="003761AA"/>
    <w:pPr>
      <w:shd w:val="clear" w:color="auto" w:fill="auto"/>
      <w:spacing w:after="160"/>
      <w:jc w:val="left"/>
    </w:pPr>
    <w:rPr>
      <w:rFonts w:ascii="Calibri" w:eastAsiaTheme="minorHAnsi" w:hAnsi="Calibri" w:cs="Calibri"/>
      <w:noProof/>
      <w:color w:val="auto"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761AA"/>
    <w:rPr>
      <w:rFonts w:ascii="Calibri" w:eastAsiaTheme="minorHAnsi" w:hAnsi="Calibri" w:cs="Calibri"/>
      <w:noProof/>
      <w:color w:val="auto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C2A"/>
    <w:rPr>
      <w:b/>
      <w:bCs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4C6A3-EE63-4DFF-B144-8FAF8062D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 Bragelien Veierød</dc:creator>
  <cp:lastModifiedBy>Raju Rimal</cp:lastModifiedBy>
  <cp:revision>10</cp:revision>
  <dcterms:created xsi:type="dcterms:W3CDTF">2021-08-23T11:00:00Z</dcterms:created>
  <dcterms:modified xsi:type="dcterms:W3CDTF">2021-08-23T11:55:00Z</dcterms:modified>
</cp:coreProperties>
</file>