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AE3B7" w14:textId="5CA6D994" w:rsidR="0052305C" w:rsidRPr="00845A7D" w:rsidRDefault="00531B4F" w:rsidP="00D375CF">
      <w:pPr>
        <w:pStyle w:val="Title"/>
      </w:pPr>
      <w:r w:rsidRPr="00845A7D">
        <w:t>Long</w:t>
      </w:r>
      <w:r w:rsidR="000E0590" w:rsidRPr="00845A7D">
        <w:t>-</w:t>
      </w:r>
      <w:r w:rsidRPr="00845A7D">
        <w:t xml:space="preserve">term </w:t>
      </w:r>
      <w:r w:rsidR="00D35DDA" w:rsidRPr="00845A7D">
        <w:t>trend</w:t>
      </w:r>
      <w:r w:rsidR="008357CC" w:rsidRPr="00845A7D">
        <w:t>s</w:t>
      </w:r>
      <w:r w:rsidR="00D35DDA" w:rsidRPr="00845A7D">
        <w:t xml:space="preserve"> </w:t>
      </w:r>
      <w:r w:rsidR="008357CC" w:rsidRPr="00845A7D">
        <w:t>in</w:t>
      </w:r>
      <w:r w:rsidR="00B36105" w:rsidRPr="00845A7D">
        <w:t xml:space="preserve"> </w:t>
      </w:r>
      <w:r w:rsidR="008357CC" w:rsidRPr="00845A7D">
        <w:t xml:space="preserve">melanoma tumour </w:t>
      </w:r>
      <w:r w:rsidRPr="00845A7D">
        <w:t>thickness</w:t>
      </w:r>
      <w:r w:rsidR="00B36105" w:rsidRPr="00845A7D">
        <w:t xml:space="preserve"> </w:t>
      </w:r>
      <w:r w:rsidR="008357CC" w:rsidRPr="00845A7D">
        <w:t>in Norway</w:t>
      </w:r>
    </w:p>
    <w:p w14:paraId="2EBDB13F" w14:textId="7751E3F6" w:rsidR="0052305C" w:rsidRDefault="00C204AD" w:rsidP="00D375CF">
      <w:pPr>
        <w:pStyle w:val="Authors"/>
        <w:spacing w:line="240" w:lineRule="auto"/>
        <w:rPr>
          <w:b/>
          <w:bCs/>
        </w:rPr>
      </w:pPr>
      <w:r w:rsidRPr="002735A8">
        <w:rPr>
          <w:b/>
        </w:rPr>
        <w:t>Raju Rimal</w:t>
      </w:r>
      <w:r w:rsidR="00995C0A" w:rsidRPr="002735A8">
        <w:rPr>
          <w:rStyle w:val="Cross-Referenced"/>
          <w:b/>
        </w:rPr>
        <w:fldChar w:fldCharType="begin"/>
      </w:r>
      <w:r w:rsidR="00995C0A" w:rsidRPr="002735A8">
        <w:rPr>
          <w:rStyle w:val="Cross-Referenced"/>
          <w:b/>
        </w:rPr>
        <w:instrText xml:space="preserve"> REF _Ref65838936 \r \h </w:instrText>
      </w:r>
      <w:r w:rsidR="00E0020E" w:rsidRPr="002735A8">
        <w:rPr>
          <w:rStyle w:val="Cross-Referenced"/>
          <w:b/>
        </w:rPr>
        <w:instrText xml:space="preserve"> \* MERGEFORMAT </w:instrText>
      </w:r>
      <w:r w:rsidR="00995C0A" w:rsidRPr="002735A8">
        <w:rPr>
          <w:rStyle w:val="Cross-Referenced"/>
          <w:b/>
        </w:rPr>
      </w:r>
      <w:r w:rsidR="00995C0A" w:rsidRPr="002735A8">
        <w:rPr>
          <w:rStyle w:val="Cross-Referenced"/>
          <w:b/>
        </w:rPr>
        <w:fldChar w:fldCharType="separate"/>
      </w:r>
      <w:r w:rsidR="005A0CA1" w:rsidRPr="002735A8">
        <w:rPr>
          <w:rStyle w:val="Cross-Referenced"/>
          <w:b/>
        </w:rPr>
        <w:t>1</w:t>
      </w:r>
      <w:r w:rsidR="00995C0A" w:rsidRPr="002735A8">
        <w:rPr>
          <w:rStyle w:val="Cross-Referenced"/>
          <w:b/>
        </w:rPr>
        <w:fldChar w:fldCharType="end"/>
      </w:r>
      <w:r w:rsidRPr="006D2F5C">
        <w:t>, Trude E Robsahm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_Ref65839204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2</w:t>
      </w:r>
      <w:r w:rsidR="008903EE" w:rsidRPr="006D2F5C">
        <w:rPr>
          <w:rStyle w:val="Cross-Referenced"/>
        </w:rPr>
        <w:fldChar w:fldCharType="end"/>
      </w:r>
      <w:r w:rsidRPr="006D2F5C">
        <w:t>, Adele Green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_Ref65839248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3</w:t>
      </w:r>
      <w:r w:rsidR="008903EE" w:rsidRPr="006D2F5C">
        <w:rPr>
          <w:rStyle w:val="Cross-Referenced"/>
        </w:rPr>
        <w:fldChar w:fldCharType="end"/>
      </w:r>
      <w:r w:rsidR="006345FF">
        <w:rPr>
          <w:rStyle w:val="Cross-Referenced"/>
        </w:rPr>
        <w:t>,</w:t>
      </w:r>
      <w:r w:rsidR="008903EE" w:rsidRPr="006D2F5C">
        <w:rPr>
          <w:rStyle w:val="Cross-Referenced"/>
        </w:rPr>
        <w:fldChar w:fldCharType="begin"/>
      </w:r>
      <w:r w:rsidR="008903EE" w:rsidRPr="006D2F5C">
        <w:rPr>
          <w:rStyle w:val="Cross-Referenced"/>
        </w:rPr>
        <w:instrText xml:space="preserve"> REF _Ref65839251 \r \h </w:instrText>
      </w:r>
      <w:r w:rsidR="00EF20D6">
        <w:rPr>
          <w:rStyle w:val="Cross-Referenced"/>
        </w:rPr>
        <w:instrText xml:space="preserve"> \* MERGEFORMAT </w:instrText>
      </w:r>
      <w:r w:rsidR="008903EE" w:rsidRPr="006D2F5C">
        <w:rPr>
          <w:rStyle w:val="Cross-Referenced"/>
        </w:rPr>
      </w:r>
      <w:r w:rsidR="008903EE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4</w:t>
      </w:r>
      <w:r w:rsidR="008903EE" w:rsidRPr="006D2F5C">
        <w:rPr>
          <w:rStyle w:val="Cross-Referenced"/>
        </w:rPr>
        <w:fldChar w:fldCharType="end"/>
      </w:r>
      <w:r w:rsidRPr="006D2F5C">
        <w:t>, Reza Ghiasvand</w:t>
      </w:r>
      <w:r w:rsidR="003E2B77" w:rsidRPr="006D2F5C">
        <w:rPr>
          <w:rStyle w:val="Cross-Referenced"/>
        </w:rPr>
        <w:fldChar w:fldCharType="begin"/>
      </w:r>
      <w:r w:rsidR="003E2B77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3E2B77" w:rsidRPr="006D2F5C">
        <w:rPr>
          <w:rStyle w:val="Cross-Referenced"/>
        </w:rPr>
      </w:r>
      <w:r w:rsidR="003E2B77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3E2B77" w:rsidRPr="006D2F5C">
        <w:rPr>
          <w:rStyle w:val="Cross-Referenced"/>
        </w:rPr>
        <w:fldChar w:fldCharType="end"/>
      </w:r>
      <w:r w:rsidRPr="006D2F5C">
        <w:t>, Corina S Rueegg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_Ref65839323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5</w:t>
      </w:r>
      <w:r w:rsidR="00EF20D6" w:rsidRPr="006D2F5C">
        <w:rPr>
          <w:rStyle w:val="Cross-Referenced"/>
        </w:rPr>
        <w:fldChar w:fldCharType="end"/>
      </w:r>
      <w:r w:rsidRPr="006D2F5C">
        <w:t>, Assia Bassarova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_Ref65839385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6</w:t>
      </w:r>
      <w:r w:rsidR="00EF20D6" w:rsidRPr="006D2F5C">
        <w:rPr>
          <w:rStyle w:val="Cross-Referenced"/>
        </w:rPr>
        <w:fldChar w:fldCharType="end"/>
      </w:r>
      <w:r w:rsidRPr="006D2F5C">
        <w:t xml:space="preserve">, </w:t>
      </w:r>
      <w:r w:rsidR="003E7932" w:rsidRPr="006D2F5C">
        <w:t>Petter Gjersvik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_Ref65839396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7</w:t>
      </w:r>
      <w:r w:rsidR="00EF20D6" w:rsidRPr="006D2F5C">
        <w:rPr>
          <w:rStyle w:val="Cross-Referenced"/>
        </w:rPr>
        <w:fldChar w:fldCharType="end"/>
      </w:r>
      <w:r w:rsidR="003E7932" w:rsidRPr="006D2F5C">
        <w:t xml:space="preserve">, </w:t>
      </w:r>
      <w:r w:rsidRPr="006D2F5C">
        <w:t>Elisabete Weiderpass</w:t>
      </w:r>
      <w:r w:rsidR="005A0CA1" w:rsidRPr="005A0CA1">
        <w:rPr>
          <w:rStyle w:val="Cross-Referenced"/>
        </w:rPr>
        <w:fldChar w:fldCharType="begin"/>
      </w:r>
      <w:r w:rsidR="005A0CA1" w:rsidRPr="005A0CA1">
        <w:rPr>
          <w:rStyle w:val="Cross-Referenced"/>
        </w:rPr>
        <w:instrText xml:space="preserve"> REF _Ref65844129 \r \h </w:instrText>
      </w:r>
      <w:r w:rsidR="005A0CA1">
        <w:rPr>
          <w:rStyle w:val="Cross-Referenced"/>
        </w:rPr>
        <w:instrText xml:space="preserve"> \* MERGEFORMAT </w:instrText>
      </w:r>
      <w:r w:rsidR="005A0CA1" w:rsidRPr="005A0CA1">
        <w:rPr>
          <w:rStyle w:val="Cross-Referenced"/>
        </w:rPr>
      </w:r>
      <w:r w:rsidR="005A0CA1" w:rsidRPr="005A0CA1">
        <w:rPr>
          <w:rStyle w:val="Cross-Referenced"/>
        </w:rPr>
        <w:fldChar w:fldCharType="separate"/>
      </w:r>
      <w:r w:rsidR="005A0CA1">
        <w:rPr>
          <w:rStyle w:val="Cross-Referenced"/>
        </w:rPr>
        <w:t>8</w:t>
      </w:r>
      <w:r w:rsidR="005A0CA1" w:rsidRPr="005A0CA1">
        <w:rPr>
          <w:rStyle w:val="Cross-Referenced"/>
        </w:rPr>
        <w:fldChar w:fldCharType="end"/>
      </w:r>
      <w:r w:rsidRPr="006D2F5C">
        <w:t>, Odd O Aalen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  <w:r w:rsidRPr="006D2F5C">
        <w:t>, Bjørn Møller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_Ref65839438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9</w:t>
      </w:r>
      <w:r w:rsidR="00EF20D6" w:rsidRPr="006D2F5C">
        <w:rPr>
          <w:rStyle w:val="Cross-Referenced"/>
        </w:rPr>
        <w:fldChar w:fldCharType="end"/>
      </w:r>
      <w:r w:rsidRPr="006D2F5C">
        <w:t>, Marit B Veierød</w:t>
      </w:r>
      <w:r w:rsidR="00EF20D6" w:rsidRPr="006D2F5C">
        <w:rPr>
          <w:rStyle w:val="Cross-Referenced"/>
        </w:rPr>
        <w:fldChar w:fldCharType="begin"/>
      </w:r>
      <w:r w:rsidR="00EF20D6" w:rsidRPr="006D2F5C">
        <w:rPr>
          <w:rStyle w:val="Cross-Referenced"/>
        </w:rPr>
        <w:instrText xml:space="preserve"> REF _Ref65838936 \r \h </w:instrText>
      </w:r>
      <w:r w:rsidR="00EF20D6">
        <w:rPr>
          <w:rStyle w:val="Cross-Referenced"/>
        </w:rPr>
        <w:instrText xml:space="preserve"> \* MERGEFORMAT </w:instrText>
      </w:r>
      <w:r w:rsidR="00EF20D6" w:rsidRPr="006D2F5C">
        <w:rPr>
          <w:rStyle w:val="Cross-Referenced"/>
        </w:rPr>
      </w:r>
      <w:r w:rsidR="00EF20D6" w:rsidRPr="006D2F5C">
        <w:rPr>
          <w:rStyle w:val="Cross-Referenced"/>
        </w:rPr>
        <w:fldChar w:fldCharType="separate"/>
      </w:r>
      <w:r w:rsidR="005A0CA1">
        <w:rPr>
          <w:rStyle w:val="Cross-Referenced"/>
        </w:rPr>
        <w:t>1</w:t>
      </w:r>
      <w:r w:rsidR="00EF20D6" w:rsidRPr="006D2F5C">
        <w:rPr>
          <w:rStyle w:val="Cross-Referenced"/>
        </w:rPr>
        <w:fldChar w:fldCharType="end"/>
      </w:r>
    </w:p>
    <w:p w14:paraId="0400AFD3" w14:textId="1AF90B17" w:rsidR="00720CBF" w:rsidRDefault="00720CBF" w:rsidP="00D375CF">
      <w:pPr>
        <w:pStyle w:val="Affiliations"/>
        <w:spacing w:line="240" w:lineRule="auto"/>
      </w:pPr>
      <w:bookmarkStart w:id="0" w:name="_Ref65838936"/>
      <w:r w:rsidRPr="00720CBF">
        <w:t>Oslo Centre for Biostatistics and Epidemiology, Department of Biostatistics, Institute of Basic Medical Sciences, University of Oslo, Oslo, Norway</w:t>
      </w:r>
      <w:bookmarkEnd w:id="0"/>
    </w:p>
    <w:p w14:paraId="7408181F" w14:textId="0B2DF4B2" w:rsidR="00720CBF" w:rsidRPr="006D2F5C" w:rsidRDefault="00720CBF" w:rsidP="00D375CF">
      <w:pPr>
        <w:pStyle w:val="Affiliations"/>
        <w:spacing w:line="240" w:lineRule="auto"/>
      </w:pPr>
      <w:bookmarkStart w:id="1" w:name="_Ref65839204"/>
      <w:r w:rsidRPr="00720CBF">
        <w:t>Department of Research, Cancer Registry of Norway, Oslo, Norway</w:t>
      </w:r>
      <w:bookmarkEnd w:id="1"/>
    </w:p>
    <w:p w14:paraId="56CAF9FE" w14:textId="1E0C53B2" w:rsidR="00720CBF" w:rsidRPr="006D2F5C" w:rsidRDefault="00720CBF" w:rsidP="00D375CF">
      <w:pPr>
        <w:pStyle w:val="Affiliations"/>
        <w:spacing w:line="240" w:lineRule="auto"/>
      </w:pPr>
      <w:bookmarkStart w:id="2" w:name="_Ref65839248"/>
      <w:r w:rsidRPr="00720CBF">
        <w:t>Department of Population Health, QIMR Berghofer Medical Research Institute, Brisbane, Australia</w:t>
      </w:r>
      <w:bookmarkEnd w:id="2"/>
    </w:p>
    <w:p w14:paraId="5F2B2CE2" w14:textId="3F5E5338" w:rsidR="00062F11" w:rsidRPr="006D2F5C" w:rsidRDefault="00062F11" w:rsidP="00D375CF">
      <w:pPr>
        <w:pStyle w:val="Affiliations"/>
        <w:spacing w:line="240" w:lineRule="auto"/>
      </w:pPr>
      <w:bookmarkStart w:id="3" w:name="_Ref65839251"/>
      <w:r w:rsidRPr="00062F11">
        <w:t>Cancer Research UK Manchester Institute, University of Manchester, Manchester, United Kingdom</w:t>
      </w:r>
      <w:bookmarkEnd w:id="3"/>
    </w:p>
    <w:p w14:paraId="619AB9FE" w14:textId="6A342CF5" w:rsidR="00F0033D" w:rsidRPr="006D2F5C" w:rsidRDefault="00720CBF" w:rsidP="00D375CF">
      <w:pPr>
        <w:pStyle w:val="Affiliations"/>
        <w:spacing w:line="240" w:lineRule="auto"/>
      </w:pPr>
      <w:bookmarkStart w:id="4" w:name="_Ref65839323"/>
      <w:r w:rsidRPr="00720CBF">
        <w:t>Oslo Centre for Biostatistics and Epidemiology, Oslo University Hospital, Oslo, Norway</w:t>
      </w:r>
      <w:bookmarkEnd w:id="4"/>
    </w:p>
    <w:p w14:paraId="424FFF63" w14:textId="0B266F07" w:rsidR="00571149" w:rsidRPr="000B7888" w:rsidRDefault="00571149" w:rsidP="00D375CF">
      <w:pPr>
        <w:pStyle w:val="Affiliations"/>
        <w:spacing w:line="240" w:lineRule="auto"/>
      </w:pPr>
      <w:bookmarkStart w:id="5" w:name="_Ref65839385"/>
      <w:bookmarkStart w:id="6" w:name="_Ref65839403"/>
      <w:r>
        <w:t>Department of Pathology, Oslo University Hospital</w:t>
      </w:r>
      <w:r w:rsidR="004031F1">
        <w:t>–</w:t>
      </w:r>
      <w:r>
        <w:t>Ullevål, Oslo, Norway</w:t>
      </w:r>
      <w:bookmarkEnd w:id="5"/>
    </w:p>
    <w:p w14:paraId="47C6CE84" w14:textId="77777777" w:rsidR="00571149" w:rsidRPr="00F0033D" w:rsidRDefault="00571149" w:rsidP="00D375CF">
      <w:pPr>
        <w:pStyle w:val="Affiliations"/>
        <w:spacing w:line="240" w:lineRule="auto"/>
      </w:pPr>
      <w:bookmarkStart w:id="7" w:name="_Ref65839396"/>
      <w:r w:rsidRPr="00F0033D">
        <w:t>Institute of Clinical Medicine, University of Oslo, Oslo, Norway</w:t>
      </w:r>
      <w:bookmarkEnd w:id="7"/>
    </w:p>
    <w:p w14:paraId="3B15D5F4" w14:textId="64EFE114" w:rsidR="00E00199" w:rsidRPr="006D2F5C" w:rsidRDefault="00E00199" w:rsidP="00D375CF">
      <w:pPr>
        <w:pStyle w:val="Affiliations"/>
        <w:spacing w:line="240" w:lineRule="auto"/>
      </w:pPr>
      <w:bookmarkStart w:id="8" w:name="_Ref65844129"/>
      <w:r w:rsidRPr="00F0033D">
        <w:t>International Agency for Research on Cancer, Lyon, France</w:t>
      </w:r>
      <w:bookmarkEnd w:id="6"/>
      <w:bookmarkEnd w:id="8"/>
    </w:p>
    <w:p w14:paraId="282840DB" w14:textId="1F9EFFAD" w:rsidR="00F0033D" w:rsidRDefault="006345FF" w:rsidP="00D375CF">
      <w:pPr>
        <w:pStyle w:val="Affiliations"/>
        <w:spacing w:line="240" w:lineRule="auto"/>
      </w:pPr>
      <w:bookmarkStart w:id="9" w:name="_Ref65839438"/>
      <w:r w:rsidRPr="00262D79">
        <w:t>Department of Registration</w:t>
      </w:r>
      <w:r>
        <w:t>,</w:t>
      </w:r>
      <w:r w:rsidRPr="00262D79">
        <w:t xml:space="preserve"> </w:t>
      </w:r>
      <w:r w:rsidR="00262D79" w:rsidRPr="00262D79">
        <w:t>Cancer Registry of Norway, Oslo, Norway</w:t>
      </w:r>
      <w:bookmarkEnd w:id="9"/>
    </w:p>
    <w:p w14:paraId="397070D9" w14:textId="2384B7C7" w:rsidR="0052305C" w:rsidRPr="00845A7D" w:rsidRDefault="00D35DDA" w:rsidP="00D375CF">
      <w:pPr>
        <w:pStyle w:val="Heading1"/>
        <w:spacing w:line="240" w:lineRule="auto"/>
      </w:pPr>
      <w:bookmarkStart w:id="10" w:name="background"/>
      <w:r w:rsidRPr="00845A7D">
        <w:t>Background</w:t>
      </w:r>
    </w:p>
    <w:p w14:paraId="29A5FE90" w14:textId="67BA053C" w:rsidR="0052305C" w:rsidRPr="00845A7D" w:rsidRDefault="00271AD2" w:rsidP="00D375CF">
      <w:pPr>
        <w:pStyle w:val="FirstParagraph"/>
        <w:spacing w:line="240" w:lineRule="auto"/>
      </w:pPr>
      <w:r w:rsidRPr="00845A7D">
        <w:t xml:space="preserve">Norway has the second-highest mortality </w:t>
      </w:r>
      <w:r w:rsidR="008357CC" w:rsidRPr="00845A7D">
        <w:t xml:space="preserve">rate </w:t>
      </w:r>
      <w:r w:rsidRPr="00845A7D">
        <w:t xml:space="preserve">of cutaneous melanoma worldwide and ranks fifth in incidence. Tumour (Breslow) thickness </w:t>
      </w:r>
      <w:r w:rsidR="006E56DB" w:rsidRPr="00845A7D">
        <w:t xml:space="preserve">at diagnosis </w:t>
      </w:r>
      <w:r w:rsidRPr="00845A7D">
        <w:t xml:space="preserve">is the primary determinant of the T category in the </w:t>
      </w:r>
      <w:r w:rsidR="00FB0E06">
        <w:t>tumour</w:t>
      </w:r>
      <w:r w:rsidR="00625395">
        <w:t>, node</w:t>
      </w:r>
      <w:r w:rsidR="006345FF">
        <w:t xml:space="preserve">s, </w:t>
      </w:r>
      <w:r w:rsidR="00625395">
        <w:t>metastasis</w:t>
      </w:r>
      <w:r w:rsidRPr="00845A7D">
        <w:t xml:space="preserve"> </w:t>
      </w:r>
      <w:ins w:id="11" w:author="Trude Eid Robsahm" w:date="2021-08-17T08:16:00Z">
        <w:r w:rsidR="00596589">
          <w:t xml:space="preserve">(TNM) </w:t>
        </w:r>
      </w:ins>
      <w:r w:rsidRPr="00845A7D">
        <w:t>staging system</w:t>
      </w:r>
      <w:r w:rsidR="006345FF">
        <w:t>,</w:t>
      </w:r>
      <w:r w:rsidRPr="00845A7D">
        <w:t xml:space="preserve"> and the most important prognostic factor for </w:t>
      </w:r>
      <w:r w:rsidR="00AB0DAE">
        <w:t xml:space="preserve">survival after </w:t>
      </w:r>
      <w:r w:rsidRPr="00845A7D">
        <w:t xml:space="preserve">localized melanoma. This </w:t>
      </w:r>
      <w:del w:id="12" w:author="Trude Eid Robsahm" w:date="2021-08-17T08:16:00Z">
        <w:r w:rsidRPr="00845A7D" w:rsidDel="00596589">
          <w:delText xml:space="preserve">ongoing </w:delText>
        </w:r>
      </w:del>
      <w:r w:rsidRPr="00845A7D">
        <w:t>study investigates long-term trends in tumour thickness, and the corresponding T</w:t>
      </w:r>
      <w:r w:rsidR="006345FF">
        <w:t xml:space="preserve"> categories</w:t>
      </w:r>
      <w:r w:rsidRPr="00845A7D">
        <w:t xml:space="preserve">, </w:t>
      </w:r>
      <w:del w:id="13" w:author="Trude Eid Robsahm" w:date="2021-08-17T08:23:00Z">
        <w:r w:rsidRPr="00845A7D" w:rsidDel="00596589">
          <w:delText>overall and in</w:delText>
        </w:r>
        <w:commentRangeStart w:id="14"/>
        <w:r w:rsidRPr="00845A7D" w:rsidDel="00596589">
          <w:delText xml:space="preserve"> important subgroups, </w:delText>
        </w:r>
      </w:del>
      <w:commentRangeEnd w:id="14"/>
      <w:r w:rsidR="00596589">
        <w:rPr>
          <w:rStyle w:val="CommentReference"/>
        </w:rPr>
        <w:commentReference w:id="14"/>
      </w:r>
      <w:r w:rsidRPr="00845A7D">
        <w:t>in a nationwide case series over a 40-year time period.</w:t>
      </w:r>
    </w:p>
    <w:p w14:paraId="6023A9F6" w14:textId="77777777" w:rsidR="0052305C" w:rsidRPr="00845A7D" w:rsidRDefault="00D35DDA" w:rsidP="00D375CF">
      <w:pPr>
        <w:pStyle w:val="Heading1"/>
        <w:spacing w:line="240" w:lineRule="auto"/>
      </w:pPr>
      <w:bookmarkStart w:id="15" w:name="methods"/>
      <w:bookmarkEnd w:id="10"/>
      <w:r w:rsidRPr="00845A7D">
        <w:t>Methods</w:t>
      </w:r>
    </w:p>
    <w:p w14:paraId="343AB6BB" w14:textId="7A711A8A" w:rsidR="0004516C" w:rsidRPr="00845A7D" w:rsidRDefault="006E240E" w:rsidP="00D375CF">
      <w:pPr>
        <w:pStyle w:val="BodyText"/>
        <w:spacing w:line="240" w:lineRule="auto"/>
      </w:pPr>
      <w:r w:rsidRPr="00845A7D">
        <w:t>T</w:t>
      </w:r>
      <w:r w:rsidR="009C2226" w:rsidRPr="00845A7D">
        <w:t xml:space="preserve">he population-based Cancer Registry of Norway (CRN) provided </w:t>
      </w:r>
      <w:ins w:id="16" w:author="Trude Eid Robsahm" w:date="2021-08-17T08:21:00Z">
        <w:r w:rsidR="00596589">
          <w:t xml:space="preserve">information on </w:t>
        </w:r>
      </w:ins>
      <w:r w:rsidRPr="00845A7D">
        <w:t>a</w:t>
      </w:r>
      <w:r w:rsidR="002415F7" w:rsidRPr="00845A7D">
        <w:t xml:space="preserve">ll </w:t>
      </w:r>
      <w:r w:rsidR="00625395">
        <w:t xml:space="preserve">first </w:t>
      </w:r>
      <w:r w:rsidR="002415F7" w:rsidRPr="00845A7D">
        <w:t xml:space="preserve">primary invasive melanoma cases </w:t>
      </w:r>
      <w:del w:id="17" w:author="Trude Eid Robsahm" w:date="2021-08-17T08:18:00Z">
        <w:r w:rsidR="005D06D1" w:rsidRPr="00845A7D" w:rsidDel="00596589">
          <w:delText xml:space="preserve">for </w:delText>
        </w:r>
      </w:del>
      <w:ins w:id="18" w:author="Trude Eid Robsahm" w:date="2021-08-17T08:18:00Z">
        <w:r w:rsidR="00596589">
          <w:t>diagnosed</w:t>
        </w:r>
        <w:r w:rsidR="00596589" w:rsidRPr="00845A7D">
          <w:t xml:space="preserve"> </w:t>
        </w:r>
      </w:ins>
      <w:r w:rsidR="002415F7" w:rsidRPr="00845A7D">
        <w:t>1980</w:t>
      </w:r>
      <w:r w:rsidR="005D06D1" w:rsidRPr="00845A7D">
        <w:t>-</w:t>
      </w:r>
      <w:r w:rsidR="002415F7" w:rsidRPr="00845A7D">
        <w:t>2019</w:t>
      </w:r>
      <w:r w:rsidR="00B45817" w:rsidRPr="00845A7D">
        <w:t xml:space="preserve">. </w:t>
      </w:r>
      <w:r w:rsidR="007E3C14" w:rsidRPr="00845A7D">
        <w:t>Tumour</w:t>
      </w:r>
      <w:r w:rsidR="00B45817" w:rsidRPr="00845A7D">
        <w:t xml:space="preserve"> thickness was </w:t>
      </w:r>
      <w:r w:rsidR="007A51C1" w:rsidRPr="00845A7D">
        <w:t>available</w:t>
      </w:r>
      <w:r w:rsidR="00B45817" w:rsidRPr="00845A7D">
        <w:t xml:space="preserve"> from the </w:t>
      </w:r>
      <w:r w:rsidR="00DD355B" w:rsidRPr="00845A7D">
        <w:t xml:space="preserve">Norwegian </w:t>
      </w:r>
      <w:r w:rsidR="00B45817" w:rsidRPr="00845A7D">
        <w:t xml:space="preserve">Melanoma Registry </w:t>
      </w:r>
      <w:r w:rsidR="007A51C1" w:rsidRPr="00845A7D">
        <w:t>(</w:t>
      </w:r>
      <w:ins w:id="19" w:author="Trude Eid Robsahm" w:date="2021-08-17T08:35:00Z">
        <w:r w:rsidR="00C8532E">
          <w:t xml:space="preserve">NMR, </w:t>
        </w:r>
      </w:ins>
      <w:r w:rsidR="007A51C1" w:rsidRPr="00845A7D">
        <w:t xml:space="preserve">within the CRN) </w:t>
      </w:r>
      <w:r w:rsidR="00B45817" w:rsidRPr="00845A7D">
        <w:t xml:space="preserve">for </w:t>
      </w:r>
      <w:del w:id="20" w:author="Trude Eid Robsahm" w:date="2021-08-17T08:19:00Z">
        <w:r w:rsidR="00E661D1" w:rsidDel="00596589">
          <w:delText xml:space="preserve">all </w:delText>
        </w:r>
      </w:del>
      <w:r w:rsidR="00E661D1">
        <w:t xml:space="preserve">cases diagnosed </w:t>
      </w:r>
      <w:del w:id="21" w:author="Trude Eid Robsahm" w:date="2021-08-17T08:19:00Z">
        <w:r w:rsidR="006345FF" w:rsidDel="00596589">
          <w:delText xml:space="preserve">in </w:delText>
        </w:r>
      </w:del>
      <w:ins w:id="22" w:author="Trude Eid Robsahm" w:date="2021-08-17T08:19:00Z">
        <w:r w:rsidR="00596589">
          <w:t>from</w:t>
        </w:r>
        <w:r w:rsidR="00596589">
          <w:t xml:space="preserve"> </w:t>
        </w:r>
      </w:ins>
      <w:r w:rsidR="00C813AF" w:rsidRPr="00845A7D">
        <w:t>200</w:t>
      </w:r>
      <w:r w:rsidR="00C813AF">
        <w:t>8</w:t>
      </w:r>
      <w:del w:id="23" w:author="Trude Eid Robsahm" w:date="2021-08-17T08:19:00Z">
        <w:r w:rsidR="00B45817" w:rsidRPr="00845A7D" w:rsidDel="00596589">
          <w:delText>-2019</w:delText>
        </w:r>
        <w:r w:rsidR="00E41A17" w:rsidRPr="00845A7D" w:rsidDel="00596589">
          <w:delText xml:space="preserve"> and</w:delText>
        </w:r>
      </w:del>
      <w:ins w:id="24" w:author="Raju Rimal" w:date="2021-08-16T10:53:00Z">
        <w:del w:id="25" w:author="Trude Eid Robsahm" w:date="2021-08-17T08:19:00Z">
          <w:r w:rsidR="001E333E" w:rsidDel="00596589">
            <w:delText xml:space="preserve"> </w:delText>
          </w:r>
        </w:del>
      </w:ins>
      <w:ins w:id="26" w:author="Trude Eid Robsahm" w:date="2021-08-17T08:19:00Z">
        <w:r w:rsidR="00596589">
          <w:t>while for</w:t>
        </w:r>
        <w:r w:rsidR="00596589">
          <w:t xml:space="preserve"> </w:t>
        </w:r>
      </w:ins>
      <w:ins w:id="27" w:author="Raju Rimal" w:date="2021-08-16T10:53:00Z">
        <w:del w:id="28" w:author="Trude Eid Robsahm" w:date="2021-08-17T08:21:00Z">
          <w:r w:rsidR="001E333E" w:rsidDel="00596589">
            <w:delText xml:space="preserve">the </w:delText>
          </w:r>
        </w:del>
        <w:r w:rsidR="001E333E">
          <w:t>cases diagnosed</w:t>
        </w:r>
        <w:r w:rsidR="001E333E" w:rsidRPr="00845A7D">
          <w:t xml:space="preserve"> </w:t>
        </w:r>
        <w:del w:id="29" w:author="Trude Eid Robsahm" w:date="2021-08-17T08:22:00Z">
          <w:r w:rsidR="001E333E" w:rsidDel="00596589">
            <w:delText xml:space="preserve">in </w:delText>
          </w:r>
          <w:r w:rsidR="001E333E" w:rsidRPr="00845A7D" w:rsidDel="00596589">
            <w:delText>1980-</w:delText>
          </w:r>
          <w:r w:rsidR="001E333E" w:rsidDel="00596589">
            <w:delText>2007</w:delText>
          </w:r>
        </w:del>
      </w:ins>
      <w:ins w:id="30" w:author="Trude Eid Robsahm" w:date="2021-08-17T08:22:00Z">
        <w:r w:rsidR="00596589">
          <w:t>before 2008</w:t>
        </w:r>
      </w:ins>
      <w:r w:rsidR="00E41A17" w:rsidRPr="00845A7D">
        <w:t xml:space="preserve"> </w:t>
      </w:r>
      <w:ins w:id="31" w:author="Trude Eid Robsahm" w:date="2021-08-17T08:20:00Z">
        <w:r w:rsidR="00596589">
          <w:t xml:space="preserve">the information </w:t>
        </w:r>
      </w:ins>
      <w:r w:rsidR="008357CC" w:rsidRPr="00845A7D">
        <w:t xml:space="preserve">was manually extracted from </w:t>
      </w:r>
      <w:del w:id="32" w:author="Trude Eid Robsahm" w:date="2021-08-17T08:20:00Z">
        <w:r w:rsidR="008357CC" w:rsidRPr="00845A7D" w:rsidDel="00596589">
          <w:delText xml:space="preserve">the paper </w:delText>
        </w:r>
      </w:del>
      <w:ins w:id="33" w:author="Trude Eid Robsahm" w:date="2021-08-17T08:20:00Z">
        <w:r w:rsidR="00596589" w:rsidRPr="00A202A7">
          <w:rPr>
            <w:highlight w:val="yellow"/>
            <w:rPrChange w:id="34" w:author="Trude Eid Robsahm" w:date="2021-08-17T08:34:00Z">
              <w:rPr/>
            </w:rPrChange>
          </w:rPr>
          <w:t xml:space="preserve">pathology </w:t>
        </w:r>
      </w:ins>
      <w:r w:rsidR="008357CC" w:rsidRPr="00A202A7">
        <w:rPr>
          <w:highlight w:val="yellow"/>
          <w:rPrChange w:id="35" w:author="Trude Eid Robsahm" w:date="2021-08-17T08:34:00Z">
            <w:rPr/>
          </w:rPrChange>
        </w:rPr>
        <w:t>notifications</w:t>
      </w:r>
      <w:r w:rsidR="008357CC" w:rsidRPr="00845A7D">
        <w:t xml:space="preserve"> archived in the CRN</w:t>
      </w:r>
      <w:del w:id="36" w:author="Raju Rimal" w:date="2021-08-16T10:54:00Z">
        <w:r w:rsidR="007E3C14" w:rsidRPr="00845A7D" w:rsidDel="001E333E">
          <w:delText xml:space="preserve"> for</w:delText>
        </w:r>
        <w:r w:rsidR="00E661D1" w:rsidDel="001E333E">
          <w:delText xml:space="preserve"> the</w:delText>
        </w:r>
      </w:del>
      <w:del w:id="37" w:author="Raju Rimal" w:date="2021-08-16T10:53:00Z">
        <w:r w:rsidR="00E661D1" w:rsidDel="001E333E">
          <w:delText xml:space="preserve"> cases diagnosed</w:delText>
        </w:r>
        <w:r w:rsidR="007E3C14" w:rsidRPr="00845A7D" w:rsidDel="001E333E">
          <w:delText xml:space="preserve"> </w:delText>
        </w:r>
        <w:r w:rsidR="006345FF" w:rsidDel="001E333E">
          <w:delText xml:space="preserve">in </w:delText>
        </w:r>
        <w:r w:rsidR="00B45817" w:rsidRPr="00845A7D" w:rsidDel="001E333E">
          <w:delText>1980-</w:delText>
        </w:r>
        <w:r w:rsidR="00C813AF" w:rsidDel="001E333E">
          <w:delText>2007</w:delText>
        </w:r>
      </w:del>
      <w:r w:rsidR="0004516C" w:rsidRPr="00845A7D">
        <w:t>. The data</w:t>
      </w:r>
      <w:r w:rsidR="00E661D1">
        <w:t>set</w:t>
      </w:r>
      <w:r w:rsidR="0004516C" w:rsidRPr="00845A7D">
        <w:t xml:space="preserve"> </w:t>
      </w:r>
      <w:r w:rsidR="00E661D1">
        <w:t>consists</w:t>
      </w:r>
      <w:r w:rsidR="00F15296">
        <w:t xml:space="preserve"> of</w:t>
      </w:r>
      <w:r w:rsidR="00E661D1" w:rsidRPr="00845A7D">
        <w:t xml:space="preserve"> </w:t>
      </w:r>
      <w:r w:rsidR="0004516C" w:rsidRPr="00845A7D">
        <w:t>47,439 morphologically verified</w:t>
      </w:r>
      <w:r w:rsidR="00A86015" w:rsidRPr="00845A7D">
        <w:t xml:space="preserve"> </w:t>
      </w:r>
      <w:r w:rsidR="00625395">
        <w:t xml:space="preserve">first </w:t>
      </w:r>
      <w:r w:rsidR="00F15296">
        <w:t>primary</w:t>
      </w:r>
      <w:r w:rsidR="00F15296" w:rsidRPr="00845A7D">
        <w:t xml:space="preserve"> </w:t>
      </w:r>
      <w:r w:rsidR="007A51C1" w:rsidRPr="00845A7D">
        <w:t xml:space="preserve">invasive </w:t>
      </w:r>
      <w:r w:rsidR="00A86015" w:rsidRPr="00845A7D">
        <w:t>melanoma</w:t>
      </w:r>
      <w:r w:rsidR="0004516C" w:rsidRPr="00845A7D">
        <w:t xml:space="preserve"> cases</w:t>
      </w:r>
      <w:r w:rsidR="007A51C1" w:rsidRPr="00845A7D">
        <w:t xml:space="preserve">. </w:t>
      </w:r>
      <w:commentRangeStart w:id="38"/>
      <w:r w:rsidR="007A51C1" w:rsidRPr="00845A7D">
        <w:t>Covariates include</w:t>
      </w:r>
      <w:r w:rsidR="00DD6C2F" w:rsidRPr="00845A7D">
        <w:t xml:space="preserve"> </w:t>
      </w:r>
      <w:r w:rsidR="006845B6" w:rsidRPr="00845A7D">
        <w:t xml:space="preserve">sex, </w:t>
      </w:r>
      <w:r w:rsidR="0004516C" w:rsidRPr="00845A7D">
        <w:t xml:space="preserve">age, </w:t>
      </w:r>
      <w:r w:rsidR="00366C2B" w:rsidRPr="00845A7D">
        <w:t xml:space="preserve">residential geographical region, </w:t>
      </w:r>
      <w:r w:rsidR="00625395">
        <w:t xml:space="preserve">anatomic site, </w:t>
      </w:r>
      <w:r w:rsidR="0004516C" w:rsidRPr="00845A7D">
        <w:t xml:space="preserve">histopathological subtype, clinical stage, and </w:t>
      </w:r>
      <w:r w:rsidR="00366C2B" w:rsidRPr="00845A7D">
        <w:t>ulceration</w:t>
      </w:r>
      <w:r w:rsidR="0004516C" w:rsidRPr="00845A7D">
        <w:t>.</w:t>
      </w:r>
      <w:r w:rsidR="008357CC" w:rsidRPr="00845A7D">
        <w:t xml:space="preserve"> </w:t>
      </w:r>
      <w:commentRangeEnd w:id="38"/>
      <w:r w:rsidR="00A202A7">
        <w:rPr>
          <w:rStyle w:val="CommentReference"/>
        </w:rPr>
        <w:commentReference w:id="38"/>
      </w:r>
    </w:p>
    <w:p w14:paraId="448E895D" w14:textId="539D5977" w:rsidR="0052305C" w:rsidDel="0041142A" w:rsidRDefault="0004516C" w:rsidP="00D375CF">
      <w:pPr>
        <w:pStyle w:val="Heading1"/>
        <w:spacing w:line="240" w:lineRule="auto"/>
        <w:rPr>
          <w:del w:id="39" w:author="Raju Rimal [2]" w:date="2021-08-15T12:08:00Z"/>
        </w:rPr>
      </w:pPr>
      <w:r w:rsidRPr="7BBD7D81">
        <w:t xml:space="preserve">Descriptive summaries are presented </w:t>
      </w:r>
      <w:r w:rsidR="00A86015" w:rsidRPr="7BBD7D81">
        <w:t xml:space="preserve">as </w:t>
      </w:r>
      <w:r w:rsidRPr="7BBD7D81">
        <w:t>frequenc</w:t>
      </w:r>
      <w:r w:rsidR="00366C2B" w:rsidRPr="7BBD7D81">
        <w:t>ies</w:t>
      </w:r>
      <w:r w:rsidR="00DD355B" w:rsidRPr="7BBD7D81">
        <w:t xml:space="preserve"> (</w:t>
      </w:r>
      <w:r w:rsidR="00F15296" w:rsidRPr="7BBD7D81">
        <w:t>numbers</w:t>
      </w:r>
      <w:r w:rsidR="00766ACA" w:rsidRPr="7BBD7D81">
        <w:t>,</w:t>
      </w:r>
      <w:r w:rsidR="00F15296" w:rsidRPr="7BBD7D81">
        <w:t xml:space="preserve"> </w:t>
      </w:r>
      <w:r w:rsidR="00DD355B" w:rsidRPr="7BBD7D81">
        <w:t>%) and</w:t>
      </w:r>
      <w:r w:rsidRPr="7BBD7D81">
        <w:t xml:space="preserve"> medians</w:t>
      </w:r>
      <w:r w:rsidR="00DD355B" w:rsidRPr="7BBD7D81">
        <w:t xml:space="preserve"> </w:t>
      </w:r>
      <w:r w:rsidR="00F15296" w:rsidRPr="7BBD7D81">
        <w:t xml:space="preserve">with </w:t>
      </w:r>
      <w:r w:rsidR="00DD355B" w:rsidRPr="7BBD7D81">
        <w:t>interquartile ranges</w:t>
      </w:r>
      <w:r w:rsidR="00625395" w:rsidRPr="7BBD7D81">
        <w:t xml:space="preserve"> (IQR)</w:t>
      </w:r>
      <w:r w:rsidR="00DD355B" w:rsidRPr="7BBD7D81">
        <w:t>.</w:t>
      </w:r>
      <w:ins w:id="40" w:author="Raju Rimal [2]" w:date="2021-08-15T12:07:00Z">
        <w:r w:rsidR="36C1CBDE" w:rsidRPr="7BBD7D81">
          <w:t xml:space="preserve"> </w:t>
        </w:r>
        <w:del w:id="41" w:author="Trude Eid Robsahm" w:date="2021-08-17T08:26:00Z">
          <w:r w:rsidR="36C1CBDE" w:rsidRPr="7BBD7D81" w:rsidDel="00A202A7">
            <w:delText>Trend</w:delText>
          </w:r>
        </w:del>
      </w:ins>
      <w:ins w:id="42" w:author="Raju Rimal [2]" w:date="2021-08-15T12:08:00Z">
        <w:del w:id="43" w:author="Trude Eid Robsahm" w:date="2021-08-17T08:26:00Z">
          <w:r w:rsidR="03510D0F" w:rsidRPr="7BBD7D81" w:rsidDel="00A202A7">
            <w:delText xml:space="preserve">s on </w:delText>
          </w:r>
        </w:del>
      </w:ins>
      <w:ins w:id="44" w:author="Trude Eid Robsahm" w:date="2021-08-17T08:26:00Z">
        <w:r w:rsidR="00A202A7">
          <w:t>A</w:t>
        </w:r>
      </w:ins>
      <w:ins w:id="45" w:author="Raju Rimal [2]" w:date="2021-08-15T12:08:00Z">
        <w:del w:id="46" w:author="Trude Eid Robsahm" w:date="2021-08-17T08:26:00Z">
          <w:r w:rsidR="03510D0F" w:rsidRPr="7BBD7D81" w:rsidDel="00A202A7">
            <w:delText>a</w:delText>
          </w:r>
        </w:del>
        <w:r w:rsidR="03510D0F" w:rsidRPr="7BBD7D81">
          <w:t>ge-adjusted incidence</w:t>
        </w:r>
      </w:ins>
      <w:ins w:id="47" w:author="Trude Eid Robsahm" w:date="2021-08-17T08:26:00Z">
        <w:r w:rsidR="00A202A7">
          <w:t xml:space="preserve"> trends</w:t>
        </w:r>
      </w:ins>
      <w:ins w:id="48" w:author="Raju Rimal [2]" w:date="2021-08-15T12:08:00Z">
        <w:r w:rsidR="03510D0F" w:rsidRPr="7BBD7D81">
          <w:t xml:space="preserve"> </w:t>
        </w:r>
      </w:ins>
      <w:ins w:id="49" w:author="Trude Eid Robsahm" w:date="2021-08-17T08:26:00Z">
        <w:r w:rsidR="00A202A7">
          <w:t>were</w:t>
        </w:r>
      </w:ins>
      <w:ins w:id="50" w:author="Raju Rimal [2]" w:date="2021-08-15T12:10:00Z">
        <w:del w:id="51" w:author="Trude Eid Robsahm" w:date="2021-08-17T08:26:00Z">
          <w:r w:rsidR="3611D0EA" w:rsidRPr="7BBD7D81" w:rsidDel="00A202A7">
            <w:delText>is</w:delText>
          </w:r>
        </w:del>
        <w:r w:rsidR="3611D0EA" w:rsidRPr="7BBD7D81">
          <w:t xml:space="preserve"> </w:t>
        </w:r>
      </w:ins>
      <w:ins w:id="52" w:author="Raju Rimal [2]" w:date="2021-08-15T12:08:00Z">
        <w:r w:rsidR="03510D0F" w:rsidRPr="7BBD7D81">
          <w:t xml:space="preserve">analysed using the segmented </w:t>
        </w:r>
      </w:ins>
      <w:ins w:id="53" w:author="Raju Rimal" w:date="2021-08-16T10:23:00Z">
        <w:r w:rsidR="00BA10C7" w:rsidRPr="7BBD7D81">
          <w:t xml:space="preserve">regression </w:t>
        </w:r>
        <w:r w:rsidR="00BA10C7">
          <w:t>that</w:t>
        </w:r>
      </w:ins>
      <w:r w:rsidR="00845730">
        <w:t xml:space="preserve"> </w:t>
      </w:r>
      <w:ins w:id="54" w:author="Raju Rimal" w:date="2021-08-16T10:14:00Z">
        <w:del w:id="55" w:author="Trude Eid Robsahm" w:date="2021-08-17T08:29:00Z">
          <w:r w:rsidR="00845730" w:rsidDel="00A202A7">
            <w:delText xml:space="preserve">also </w:delText>
          </w:r>
        </w:del>
        <w:r w:rsidR="00845730">
          <w:t>identifie</w:t>
        </w:r>
        <w:del w:id="56" w:author="Trude Eid Robsahm" w:date="2021-08-17T08:29:00Z">
          <w:r w:rsidR="00845730" w:rsidDel="00A202A7">
            <w:delText>s</w:delText>
          </w:r>
        </w:del>
      </w:ins>
      <w:ins w:id="57" w:author="Trude Eid Robsahm" w:date="2021-08-17T08:29:00Z">
        <w:r w:rsidR="00A202A7">
          <w:t>d</w:t>
        </w:r>
      </w:ins>
      <w:ins w:id="58" w:author="Raju Rimal" w:date="2021-08-16T10:14:00Z">
        <w:r w:rsidR="00845730">
          <w:t xml:space="preserve"> the significant changes in the trend as join</w:t>
        </w:r>
      </w:ins>
      <w:ins w:id="59" w:author="Raju Rimal" w:date="2021-08-16T10:15:00Z">
        <w:r w:rsidR="00845730" w:rsidRPr="00845730">
          <w:rPr>
            <w:b w:val="0"/>
            <w:rPrChange w:id="60" w:author="Raju Rimal" w:date="2021-08-16T10:15:00Z">
              <w:rPr>
                <w:b w:val="0"/>
                <w:lang w:val="nb-NO"/>
              </w:rPr>
            </w:rPrChange>
          </w:rPr>
          <w:t>-points</w:t>
        </w:r>
      </w:ins>
      <w:commentRangeStart w:id="61"/>
      <w:ins w:id="62" w:author="Raju Rimal [2]" w:date="2021-08-15T12:08:00Z">
        <w:r w:rsidR="5705CB25" w:rsidRPr="7BBD7D81">
          <w:t>.</w:t>
        </w:r>
      </w:ins>
      <w:commentRangeEnd w:id="61"/>
      <w:r w:rsidR="00A202A7">
        <w:rPr>
          <w:rStyle w:val="CommentReference"/>
          <w:rFonts w:asciiTheme="minorHAnsi" w:eastAsiaTheme="minorEastAsia" w:hAnsiTheme="minorHAnsi" w:cstheme="minorBidi"/>
          <w:b w:val="0"/>
        </w:rPr>
        <w:commentReference w:id="61"/>
      </w:r>
      <w:ins w:id="63" w:author="Raju Rimal" w:date="2021-08-16T10:24:00Z">
        <w:r w:rsidR="00BA10C7">
          <w:t xml:space="preserve"> </w:t>
        </w:r>
      </w:ins>
      <w:ins w:id="64" w:author="Raju Rimal" w:date="2021-08-16T10:45:00Z">
        <w:r w:rsidR="00190F7C">
          <w:t>Summary</w:t>
        </w:r>
      </w:ins>
      <w:ins w:id="65" w:author="Raju Rimal" w:date="2021-08-16T10:46:00Z">
        <w:r w:rsidR="00190F7C">
          <w:t xml:space="preserve"> </w:t>
        </w:r>
      </w:ins>
      <w:ins w:id="66" w:author="Raju Rimal" w:date="2021-08-16T10:45:00Z">
        <w:r w:rsidR="00190F7C">
          <w:t xml:space="preserve">measure of the trend </w:t>
        </w:r>
      </w:ins>
      <w:ins w:id="67" w:author="Raju Rimal" w:date="2021-08-16T10:46:00Z">
        <w:r w:rsidR="00190F7C">
          <w:t>is assessed using a</w:t>
        </w:r>
      </w:ins>
      <w:ins w:id="68" w:author="Raju Rimal" w:date="2021-08-16T10:24:00Z">
        <w:r w:rsidR="00BA10C7">
          <w:t>nnual percentage change</w:t>
        </w:r>
      </w:ins>
      <w:ins w:id="69" w:author="Raju Rimal" w:date="2021-08-16T12:11:00Z">
        <w:r w:rsidR="00E32A94">
          <w:t xml:space="preserve"> (</w:t>
        </w:r>
        <w:r w:rsidR="00E32A94" w:rsidRPr="00811F56">
          <w:rPr>
            <w:highlight w:val="yellow"/>
          </w:rPr>
          <w:t>APC</w:t>
        </w:r>
        <w:r w:rsidR="00E32A94">
          <w:t>)</w:t>
        </w:r>
      </w:ins>
      <w:ins w:id="70" w:author="Raju Rimal" w:date="2021-08-16T10:24:00Z">
        <w:r w:rsidR="00BA10C7">
          <w:t xml:space="preserve"> in</w:t>
        </w:r>
      </w:ins>
      <w:ins w:id="71" w:author="Trude Eid Robsahm" w:date="2021-08-17T08:27:00Z">
        <w:r w:rsidR="00A202A7">
          <w:t>/for</w:t>
        </w:r>
      </w:ins>
      <w:ins w:id="72" w:author="Raju Rimal" w:date="2021-08-16T10:24:00Z">
        <w:r w:rsidR="00BA10C7">
          <w:t xml:space="preserve"> each </w:t>
        </w:r>
        <w:del w:id="73" w:author="Trude Eid Robsahm" w:date="2021-08-17T08:27:00Z">
          <w:r w:rsidR="00BA10C7" w:rsidDel="00A202A7">
            <w:delText xml:space="preserve">of </w:delText>
          </w:r>
        </w:del>
        <w:r w:rsidR="00BA10C7">
          <w:t>segments and</w:t>
        </w:r>
        <w:del w:id="74" w:author="Trude Eid Robsahm" w:date="2021-08-17T08:27:00Z">
          <w:r w:rsidR="00BA10C7" w:rsidDel="00A202A7">
            <w:delText xml:space="preserve"> in</w:delText>
          </w:r>
        </w:del>
        <w:r w:rsidR="00BA10C7">
          <w:t xml:space="preserve"> overall</w:t>
        </w:r>
      </w:ins>
      <w:ins w:id="75" w:author="Trude Eid Robsahm" w:date="2021-08-17T08:31:00Z">
        <w:r w:rsidR="00A202A7">
          <w:t xml:space="preserve"> (1980-2019)</w:t>
        </w:r>
      </w:ins>
      <w:ins w:id="76" w:author="Raju Rimal" w:date="2021-08-16T10:25:00Z">
        <w:r w:rsidR="00BA10C7">
          <w:t>.</w:t>
        </w:r>
      </w:ins>
      <w:ins w:id="77" w:author="Raju Rimal [2]" w:date="2021-08-15T12:10:00Z">
        <w:r w:rsidR="62635341" w:rsidRPr="7BBD7D81">
          <w:t xml:space="preserve"> </w:t>
        </w:r>
      </w:ins>
    </w:p>
    <w:p w14:paraId="129ECF99" w14:textId="77777777" w:rsidR="0041142A" w:rsidRPr="0041142A" w:rsidRDefault="0041142A">
      <w:pPr>
        <w:rPr>
          <w:ins w:id="78" w:author="Raju Rimal" w:date="2021-08-16T12:36:00Z"/>
        </w:rPr>
        <w:pPrChange w:id="79" w:author="Raju Rimal" w:date="2021-08-16T12:36:00Z">
          <w:pPr>
            <w:pStyle w:val="BodyText"/>
            <w:spacing w:line="240" w:lineRule="auto"/>
          </w:pPr>
        </w:pPrChange>
      </w:pPr>
    </w:p>
    <w:p w14:paraId="2B389CCA" w14:textId="77777777" w:rsidR="0052305C" w:rsidRPr="00845A7D" w:rsidRDefault="00D35DDA" w:rsidP="00D375CF">
      <w:pPr>
        <w:pStyle w:val="Heading1"/>
        <w:spacing w:line="240" w:lineRule="auto"/>
      </w:pPr>
      <w:bookmarkStart w:id="80" w:name="results"/>
      <w:bookmarkEnd w:id="15"/>
      <w:r w:rsidRPr="00845A7D">
        <w:t>Results</w:t>
      </w:r>
    </w:p>
    <w:p w14:paraId="218701CB" w14:textId="79394D2D" w:rsidR="004077C8" w:rsidRPr="00845A7D" w:rsidDel="00204C47" w:rsidRDefault="37795242" w:rsidP="00D375CF">
      <w:pPr>
        <w:pStyle w:val="BodyText"/>
        <w:spacing w:line="240" w:lineRule="auto"/>
        <w:rPr>
          <w:del w:id="81" w:author="Raju Rimal" w:date="2021-08-16T12:31:00Z"/>
        </w:rPr>
      </w:pPr>
      <w:ins w:id="82" w:author="Raju Rimal [2]" w:date="2021-08-15T20:00:00Z">
        <w:r w:rsidRPr="7BBD7D81">
          <w:t>From 1980-2000 to 2008-2019</w:t>
        </w:r>
        <w:del w:id="83" w:author="Raju Rimal" w:date="2021-08-16T10:04:00Z">
          <w:r w:rsidRPr="7BBD7D81" w:rsidDel="005005ED">
            <w:delText>,  the</w:delText>
          </w:r>
        </w:del>
      </w:ins>
      <w:ins w:id="84" w:author="Raju Rimal" w:date="2021-08-16T10:04:00Z">
        <w:r w:rsidR="005005ED" w:rsidRPr="7BBD7D81">
          <w:t>, the</w:t>
        </w:r>
      </w:ins>
      <w:ins w:id="85" w:author="Raju Rimal [2]" w:date="2021-08-15T20:00:00Z">
        <w:r w:rsidRPr="7BBD7D81">
          <w:t xml:space="preserve"> </w:t>
        </w:r>
      </w:ins>
      <w:del w:id="86" w:author="Raju Rimal [2]" w:date="2021-08-15T20:00:00Z">
        <w:r w:rsidR="008357CC" w:rsidRPr="7BBD7D81" w:rsidDel="008357CC">
          <w:delText xml:space="preserve">In both men and women, </w:delText>
        </w:r>
      </w:del>
      <w:r w:rsidR="008357CC" w:rsidRPr="7BBD7D81">
        <w:t>m</w:t>
      </w:r>
      <w:r w:rsidR="00BE386A" w:rsidRPr="7BBD7D81">
        <w:t>edian</w:t>
      </w:r>
      <w:ins w:id="87" w:author="Raju Rimal [2]" w:date="2021-08-15T20:03:00Z">
        <w:r w:rsidR="46AAA04D" w:rsidRPr="7BBD7D81">
          <w:t xml:space="preserve"> (</w:t>
        </w:r>
        <w:commentRangeStart w:id="88"/>
        <w:r w:rsidR="46AAA04D" w:rsidRPr="7BBD7D81">
          <w:t>IQR</w:t>
        </w:r>
      </w:ins>
      <w:commentRangeEnd w:id="88"/>
      <w:r w:rsidR="00A202A7">
        <w:rPr>
          <w:rStyle w:val="CommentReference"/>
        </w:rPr>
        <w:commentReference w:id="88"/>
      </w:r>
      <w:ins w:id="89" w:author="Raju Rimal [2]" w:date="2021-08-15T20:03:00Z">
        <w:r w:rsidR="46AAA04D" w:rsidRPr="7BBD7D81">
          <w:t>)</w:t>
        </w:r>
      </w:ins>
      <w:r w:rsidR="00BE386A" w:rsidRPr="7BBD7D81">
        <w:t xml:space="preserve"> age at diagnosis increased</w:t>
      </w:r>
      <w:r w:rsidR="008357CC" w:rsidRPr="7BBD7D81">
        <w:t xml:space="preserve"> from</w:t>
      </w:r>
      <w:ins w:id="90" w:author="Raju Rimal [2]" w:date="2021-08-15T20:00:00Z">
        <w:r w:rsidR="1A1D3D3B" w:rsidRPr="7BBD7D81">
          <w:t xml:space="preserve"> </w:t>
        </w:r>
      </w:ins>
      <w:ins w:id="91" w:author="Raju Rimal [2]" w:date="2021-08-15T21:48:00Z">
        <w:r w:rsidR="11197FD8" w:rsidRPr="7BBD7D81">
          <w:t>59 (46</w:t>
        </w:r>
      </w:ins>
      <w:ins w:id="92" w:author="Raju Rimal [2]" w:date="2021-08-15T21:49:00Z">
        <w:r w:rsidR="36B51131" w:rsidRPr="7BBD7D81">
          <w:t>-</w:t>
        </w:r>
      </w:ins>
      <w:ins w:id="93" w:author="Raju Rimal [2]" w:date="2021-08-15T21:48:00Z">
        <w:r w:rsidR="11197FD8" w:rsidRPr="7BBD7D81">
          <w:t>70)</w:t>
        </w:r>
      </w:ins>
      <w:ins w:id="94" w:author="Raju Rimal [2]" w:date="2021-08-15T20:00:00Z">
        <w:r w:rsidR="1A1D3D3B" w:rsidRPr="7BBD7D81">
          <w:t xml:space="preserve"> </w:t>
        </w:r>
      </w:ins>
      <w:ins w:id="95" w:author="Raju Rimal [2]" w:date="2021-08-15T20:01:00Z">
        <w:r w:rsidR="1A1D3D3B" w:rsidRPr="7BBD7D81">
          <w:t xml:space="preserve">to </w:t>
        </w:r>
      </w:ins>
      <w:ins w:id="96" w:author="Raju Rimal [2]" w:date="2021-08-15T21:49:00Z">
        <w:r w:rsidR="3C8E4D15" w:rsidRPr="7BBD7D81">
          <w:t>67 (56-76)</w:t>
        </w:r>
      </w:ins>
      <w:ins w:id="97" w:author="Raju Rimal [2]" w:date="2021-08-15T20:01:00Z">
        <w:r w:rsidR="1A1D3D3B" w:rsidRPr="7BBD7D81">
          <w:t xml:space="preserve"> in men and 56</w:t>
        </w:r>
      </w:ins>
      <w:ins w:id="98" w:author="Raju Rimal [2]" w:date="2021-08-15T20:03:00Z">
        <w:r w:rsidR="3F1A58D9" w:rsidRPr="7BBD7D81">
          <w:t xml:space="preserve"> (42-71)</w:t>
        </w:r>
      </w:ins>
      <w:ins w:id="99" w:author="Raju Rimal [2]" w:date="2021-08-15T20:01:00Z">
        <w:r w:rsidR="1A1D3D3B" w:rsidRPr="7BBD7D81">
          <w:t xml:space="preserve"> to 63</w:t>
        </w:r>
      </w:ins>
      <w:ins w:id="100" w:author="Raju Rimal [2]" w:date="2021-08-15T20:03:00Z">
        <w:r w:rsidR="2D78FF48" w:rsidRPr="7BBD7D81">
          <w:t xml:space="preserve"> (50-75)</w:t>
        </w:r>
      </w:ins>
      <w:ins w:id="101" w:author="Raju Rimal [2]" w:date="2021-08-15T20:01:00Z">
        <w:r w:rsidR="1A1D3D3B" w:rsidRPr="7BBD7D81">
          <w:t xml:space="preserve"> in women.</w:t>
        </w:r>
      </w:ins>
      <w:r w:rsidR="008357CC" w:rsidRPr="7BBD7D81">
        <w:t xml:space="preserve"> </w:t>
      </w:r>
      <w:del w:id="102" w:author="Raju Rimal [2]" w:date="2021-08-15T20:00:00Z">
        <w:r w:rsidR="008357CC" w:rsidRPr="7BBD7D81" w:rsidDel="008357CC">
          <w:delText>1980-2000 to 2008-2019</w:delText>
        </w:r>
      </w:del>
      <w:r w:rsidR="00625395" w:rsidRPr="7BBD7D81">
        <w:t xml:space="preserve"> </w:t>
      </w:r>
      <w:commentRangeStart w:id="103"/>
      <w:del w:id="104" w:author="Raju Rimal [2]" w:date="2021-08-15T20:01:00Z">
        <w:r w:rsidR="008357CC" w:rsidRPr="7BBD7D81" w:rsidDel="00625395">
          <w:delText>(Table 1)</w:delText>
        </w:r>
      </w:del>
      <w:commentRangeEnd w:id="103"/>
      <w:r w:rsidR="008357CC">
        <w:rPr>
          <w:rStyle w:val="CommentReference"/>
        </w:rPr>
        <w:commentReference w:id="103"/>
      </w:r>
      <w:r w:rsidR="00625395" w:rsidRPr="7BBD7D81">
        <w:t xml:space="preserve">. </w:t>
      </w:r>
      <w:commentRangeStart w:id="105"/>
      <w:ins w:id="106" w:author="Raju Rimal" w:date="2021-08-16T11:00:00Z">
        <w:r w:rsidR="005209E8">
          <w:t xml:space="preserve">More </w:t>
        </w:r>
      </w:ins>
      <w:del w:id="107" w:author="Raju Rimal" w:date="2021-08-16T11:00:00Z">
        <w:r w:rsidR="00A80478" w:rsidRPr="7BBD7D81" w:rsidDel="005209E8">
          <w:delText xml:space="preserve">Women </w:delText>
        </w:r>
      </w:del>
      <w:ins w:id="108" w:author="Raju Rimal" w:date="2021-08-16T11:00:00Z">
        <w:r w:rsidR="005209E8">
          <w:t>w</w:t>
        </w:r>
        <w:r w:rsidR="005209E8" w:rsidRPr="7BBD7D81">
          <w:t xml:space="preserve">omen </w:t>
        </w:r>
      </w:ins>
      <w:r w:rsidR="00A80478" w:rsidRPr="7BBD7D81">
        <w:t xml:space="preserve">were </w:t>
      </w:r>
      <w:commentRangeEnd w:id="105"/>
      <w:r w:rsidR="00A202A7">
        <w:rPr>
          <w:rStyle w:val="CommentReference"/>
        </w:rPr>
        <w:commentReference w:id="105"/>
      </w:r>
      <w:r w:rsidR="00A80478" w:rsidRPr="7BBD7D81">
        <w:t xml:space="preserve">diagnosed </w:t>
      </w:r>
      <w:del w:id="109" w:author="Trude Eid Robsahm" w:date="2021-08-17T08:33:00Z">
        <w:r w:rsidR="00A80478" w:rsidRPr="7BBD7D81" w:rsidDel="00A202A7">
          <w:delText>at a</w:delText>
        </w:r>
      </w:del>
      <w:ins w:id="110" w:author="Trude Eid Robsahm" w:date="2021-08-17T08:33:00Z">
        <w:r w:rsidR="00A202A7">
          <w:t>with</w:t>
        </w:r>
      </w:ins>
      <w:r w:rsidR="00A80478" w:rsidRPr="7BBD7D81">
        <w:t xml:space="preserve"> thinner </w:t>
      </w:r>
      <w:ins w:id="111" w:author="Trude Eid Robsahm" w:date="2021-08-17T08:34:00Z">
        <w:r w:rsidR="00A202A7">
          <w:t>tumors</w:t>
        </w:r>
      </w:ins>
      <w:del w:id="112" w:author="Trude Eid Robsahm" w:date="2021-08-17T08:34:00Z">
        <w:r w:rsidR="00A80478" w:rsidRPr="7BBD7D81" w:rsidDel="00A202A7">
          <w:delText>stage</w:delText>
        </w:r>
      </w:del>
      <w:r w:rsidR="00A80478" w:rsidRPr="7BBD7D81">
        <w:t xml:space="preserve"> than men. I</w:t>
      </w:r>
      <w:r w:rsidR="00625395" w:rsidRPr="7BBD7D81">
        <w:t>n men, median (IQR) tumour thickness decreased from 1.4</w:t>
      </w:r>
      <w:r w:rsidR="006345FF" w:rsidRPr="7BBD7D81">
        <w:t xml:space="preserve"> mm</w:t>
      </w:r>
      <w:r w:rsidR="00625395" w:rsidRPr="7BBD7D81">
        <w:t xml:space="preserve"> (0.75</w:t>
      </w:r>
      <w:r w:rsidR="004031F1" w:rsidRPr="7BBD7D81">
        <w:t>–</w:t>
      </w:r>
      <w:r w:rsidR="00625395" w:rsidRPr="7BBD7D81">
        <w:t xml:space="preserve">3.0) in 1980-1999 to 1.0 </w:t>
      </w:r>
      <w:r w:rsidR="006345FF" w:rsidRPr="7BBD7D81">
        <w:t xml:space="preserve">mm </w:t>
      </w:r>
      <w:r w:rsidR="00625395" w:rsidRPr="7BBD7D81">
        <w:t>(0.6</w:t>
      </w:r>
      <w:r w:rsidR="004031F1" w:rsidRPr="7BBD7D81">
        <w:t>–</w:t>
      </w:r>
      <w:r w:rsidR="00625395" w:rsidRPr="7BBD7D81">
        <w:rPr>
          <w:rFonts w:eastAsia="Arial" w:cs="Arial"/>
          <w:color w:val="111111"/>
        </w:rPr>
        <w:t xml:space="preserve">2.3) </w:t>
      </w:r>
      <w:r w:rsidR="00625395" w:rsidRPr="7BBD7D81">
        <w:t>in 2008-2019, and in women from 1.0</w:t>
      </w:r>
      <w:r w:rsidR="006345FF" w:rsidRPr="7BBD7D81">
        <w:t xml:space="preserve"> mm</w:t>
      </w:r>
      <w:r w:rsidR="00625395" w:rsidRPr="7BBD7D81">
        <w:t xml:space="preserve"> (0.6</w:t>
      </w:r>
      <w:r w:rsidR="004031F1" w:rsidRPr="7BBD7D81">
        <w:t>–</w:t>
      </w:r>
      <w:r w:rsidR="00625395" w:rsidRPr="7BBD7D81">
        <w:rPr>
          <w:rFonts w:eastAsia="Arial" w:cs="Arial"/>
          <w:color w:val="111111"/>
        </w:rPr>
        <w:t xml:space="preserve">2.0) to 0.9 </w:t>
      </w:r>
      <w:r w:rsidR="006345FF" w:rsidRPr="7BBD7D81">
        <w:rPr>
          <w:rFonts w:eastAsia="Arial" w:cs="Arial"/>
          <w:color w:val="111111"/>
        </w:rPr>
        <w:t xml:space="preserve">mm </w:t>
      </w:r>
      <w:r w:rsidR="00625395" w:rsidRPr="7BBD7D81">
        <w:rPr>
          <w:rFonts w:eastAsia="Arial" w:cs="Arial"/>
          <w:color w:val="111111"/>
        </w:rPr>
        <w:t>(0.5</w:t>
      </w:r>
      <w:r w:rsidR="004031F1" w:rsidRPr="7BBD7D81">
        <w:rPr>
          <w:rFonts w:eastAsia="Arial" w:cs="Arial"/>
          <w:color w:val="111111"/>
        </w:rPr>
        <w:t>–</w:t>
      </w:r>
      <w:r w:rsidR="00625395" w:rsidRPr="7BBD7D81">
        <w:rPr>
          <w:rFonts w:eastAsia="Arial" w:cs="Arial"/>
          <w:color w:val="111111"/>
        </w:rPr>
        <w:t>1.80)</w:t>
      </w:r>
      <w:r w:rsidR="00BE386A" w:rsidRPr="7BBD7D81">
        <w:t xml:space="preserve">. </w:t>
      </w:r>
    </w:p>
    <w:p w14:paraId="77D9809C" w14:textId="133DB7BA" w:rsidR="005C61BB" w:rsidRDefault="00DD355B" w:rsidP="00D375CF">
      <w:pPr>
        <w:pStyle w:val="BodyText"/>
        <w:spacing w:line="240" w:lineRule="auto"/>
        <w:rPr>
          <w:ins w:id="113" w:author="Raju Rimal" w:date="2021-08-16T12:32:00Z"/>
        </w:rPr>
      </w:pPr>
      <w:r w:rsidRPr="00845A7D">
        <w:t xml:space="preserve">Tumour thickness was missing in the </w:t>
      </w:r>
      <w:r w:rsidRPr="00811F56">
        <w:rPr>
          <w:highlight w:val="yellow"/>
        </w:rPr>
        <w:t>pathology reports</w:t>
      </w:r>
      <w:r w:rsidRPr="00845A7D">
        <w:t xml:space="preserve"> for </w:t>
      </w:r>
      <w:r w:rsidR="009F1942" w:rsidRPr="00845A7D">
        <w:t xml:space="preserve">more than 25% of the </w:t>
      </w:r>
      <w:r w:rsidRPr="00845A7D">
        <w:t xml:space="preserve">cases until </w:t>
      </w:r>
      <w:r w:rsidR="00D94F5C" w:rsidRPr="00845A7D">
        <w:t>1990</w:t>
      </w:r>
      <w:r w:rsidR="008357CC" w:rsidRPr="00845A7D">
        <w:t>. R</w:t>
      </w:r>
      <w:r w:rsidRPr="00845A7D">
        <w:t>eporting of u</w:t>
      </w:r>
      <w:r w:rsidR="003E5483" w:rsidRPr="00845A7D">
        <w:t xml:space="preserve">lceration </w:t>
      </w:r>
      <w:r w:rsidRPr="00845A7D">
        <w:t>started in</w:t>
      </w:r>
      <w:r w:rsidR="006B6346" w:rsidRPr="00845A7D">
        <w:t xml:space="preserve"> 2000</w:t>
      </w:r>
      <w:r w:rsidRPr="00845A7D">
        <w:t>,</w:t>
      </w:r>
      <w:r w:rsidR="006B6346" w:rsidRPr="00845A7D">
        <w:t xml:space="preserve"> </w:t>
      </w:r>
      <w:r w:rsidR="00D762D0" w:rsidRPr="00845A7D">
        <w:t xml:space="preserve">but </w:t>
      </w:r>
      <w:r w:rsidRPr="00845A7D">
        <w:t>with a large proportion of missing values</w:t>
      </w:r>
      <w:r w:rsidR="00FB3F14" w:rsidRPr="00845A7D">
        <w:t xml:space="preserve">. </w:t>
      </w:r>
      <w:r w:rsidR="00944264" w:rsidRPr="00845A7D">
        <w:t xml:space="preserve">After </w:t>
      </w:r>
      <w:r w:rsidRPr="00845A7D">
        <w:t>the N</w:t>
      </w:r>
      <w:del w:id="114" w:author="Trude Eid Robsahm" w:date="2021-08-17T08:35:00Z">
        <w:r w:rsidRPr="00845A7D" w:rsidDel="00C8532E">
          <w:delText xml:space="preserve">orwegian </w:delText>
        </w:r>
      </w:del>
      <w:r w:rsidR="00944264" w:rsidRPr="00845A7D">
        <w:t>M</w:t>
      </w:r>
      <w:del w:id="115" w:author="Trude Eid Robsahm" w:date="2021-08-17T08:35:00Z">
        <w:r w:rsidR="00944264" w:rsidRPr="00845A7D" w:rsidDel="00C8532E">
          <w:delText>elanoma</w:delText>
        </w:r>
      </w:del>
      <w:r w:rsidR="00944264" w:rsidRPr="00845A7D">
        <w:t xml:space="preserve"> R</w:t>
      </w:r>
      <w:del w:id="116" w:author="Trude Eid Robsahm" w:date="2021-08-17T08:35:00Z">
        <w:r w:rsidR="00944264" w:rsidRPr="00845A7D" w:rsidDel="00C8532E">
          <w:delText>egistry</w:delText>
        </w:r>
      </w:del>
      <w:r w:rsidR="00944264" w:rsidRPr="00845A7D">
        <w:t xml:space="preserve"> was established </w:t>
      </w:r>
      <w:r w:rsidRPr="00845A7D">
        <w:t xml:space="preserve">in </w:t>
      </w:r>
      <w:r w:rsidR="001C0B2F" w:rsidRPr="00845A7D">
        <w:t>2008</w:t>
      </w:r>
      <w:r w:rsidR="006B6346" w:rsidRPr="00845A7D">
        <w:t>,</w:t>
      </w:r>
      <w:r w:rsidR="001C0B2F" w:rsidRPr="00845A7D">
        <w:t xml:space="preserve"> </w:t>
      </w:r>
      <w:r w:rsidR="005C61BB" w:rsidRPr="00845A7D">
        <w:t xml:space="preserve">the </w:t>
      </w:r>
      <w:r w:rsidR="009B4D99" w:rsidRPr="00845A7D">
        <w:t>proportion</w:t>
      </w:r>
      <w:r w:rsidR="008357CC" w:rsidRPr="00845A7D">
        <w:t>s</w:t>
      </w:r>
      <w:r w:rsidR="009B4D99" w:rsidRPr="00845A7D">
        <w:t xml:space="preserve"> </w:t>
      </w:r>
      <w:r w:rsidR="008357CC" w:rsidRPr="00845A7D">
        <w:t xml:space="preserve">of </w:t>
      </w:r>
      <w:r w:rsidR="005C61BB" w:rsidRPr="00845A7D">
        <w:t xml:space="preserve">missing </w:t>
      </w:r>
      <w:r w:rsidR="001C0B2F" w:rsidRPr="00845A7D">
        <w:t>u</w:t>
      </w:r>
      <w:r w:rsidR="005C61BB" w:rsidRPr="00845A7D">
        <w:t xml:space="preserve">lceration </w:t>
      </w:r>
      <w:r w:rsidR="007A51C1" w:rsidRPr="00845A7D">
        <w:t>d</w:t>
      </w:r>
      <w:r w:rsidR="00F97C13" w:rsidRPr="00845A7D">
        <w:t>e</w:t>
      </w:r>
      <w:r w:rsidR="007A51C1" w:rsidRPr="00845A7D">
        <w:t xml:space="preserve">creased </w:t>
      </w:r>
      <w:r w:rsidR="005C61BB" w:rsidRPr="00845A7D">
        <w:t>dramatically.</w:t>
      </w:r>
      <w:r w:rsidR="00D31539" w:rsidRPr="00845A7D">
        <w:t xml:space="preserve"> </w:t>
      </w:r>
    </w:p>
    <w:p w14:paraId="55806D74" w14:textId="4AF8D7FD" w:rsidR="00204C47" w:rsidRPr="00845A7D" w:rsidRDefault="00204C47" w:rsidP="00204C47">
      <w:pPr>
        <w:pStyle w:val="BodyText"/>
        <w:spacing w:line="240" w:lineRule="auto"/>
        <w:rPr>
          <w:ins w:id="117" w:author="Raju Rimal" w:date="2021-08-16T12:32:00Z"/>
        </w:rPr>
      </w:pPr>
      <w:ins w:id="118" w:author="Raju Rimal" w:date="2021-08-16T12:32:00Z">
        <w:r>
          <w:t xml:space="preserve">Both men and women have a sharp increase </w:t>
        </w:r>
        <w:del w:id="119" w:author="Trude Eid Robsahm" w:date="2021-08-17T08:36:00Z">
          <w:r w:rsidDel="00C8532E">
            <w:delText>in thinner stage</w:delText>
          </w:r>
        </w:del>
      </w:ins>
      <w:ins w:id="120" w:author="Trude Eid Robsahm" w:date="2021-08-17T08:36:00Z">
        <w:r w:rsidR="00C8532E">
          <w:t>of T1</w:t>
        </w:r>
      </w:ins>
      <w:ins w:id="121" w:author="Raju Rimal" w:date="2021-08-16T12:32:00Z">
        <w:r>
          <w:t xml:space="preserve"> (up to 1mm) </w:t>
        </w:r>
      </w:ins>
      <w:ins w:id="122" w:author="Trude Eid Robsahm" w:date="2021-08-17T08:37:00Z">
        <w:r w:rsidR="00C8532E">
          <w:t xml:space="preserve">melanoma </w:t>
        </w:r>
      </w:ins>
      <w:ins w:id="123" w:author="Raju Rimal" w:date="2021-08-16T12:32:00Z">
        <w:r>
          <w:t xml:space="preserve">from 1980-1993 and the trend plateaued during 1993-2006. After 2006, the incidence in </w:t>
        </w:r>
        <w:del w:id="124" w:author="Trude Eid Robsahm" w:date="2021-08-17T08:37:00Z">
          <w:r w:rsidDel="00C8532E">
            <w:delText>thinner stage</w:delText>
          </w:r>
        </w:del>
      </w:ins>
      <w:ins w:id="125" w:author="Trude Eid Robsahm" w:date="2021-08-17T08:37:00Z">
        <w:r w:rsidR="00C8532E">
          <w:t>T1</w:t>
        </w:r>
      </w:ins>
      <w:ins w:id="126" w:author="Raju Rimal" w:date="2021-08-16T12:32:00Z">
        <w:r>
          <w:t xml:space="preserve"> again raises drastically in both sexes. The</w:t>
        </w:r>
        <w:del w:id="127" w:author="Trude Eid Robsahm" w:date="2021-08-17T08:37:00Z">
          <w:r w:rsidDel="00C8532E">
            <w:delText>re is an</w:delText>
          </w:r>
        </w:del>
        <w:r>
          <w:t xml:space="preserve"> </w:t>
        </w:r>
      </w:ins>
      <w:ins w:id="128" w:author="Trude Eid Robsahm" w:date="2021-08-17T08:43:00Z">
        <w:r w:rsidR="00C8532E" w:rsidRPr="00811F56">
          <w:rPr>
            <w:highlight w:val="yellow"/>
          </w:rPr>
          <w:t>APC</w:t>
        </w:r>
      </w:ins>
      <w:ins w:id="129" w:author="Raju Rimal" w:date="2021-08-16T12:32:00Z">
        <w:del w:id="130" w:author="Trude Eid Robsahm" w:date="2021-08-17T08:43:00Z">
          <w:r w:rsidDel="00C8532E">
            <w:delText xml:space="preserve">average annual percentage change </w:delText>
          </w:r>
        </w:del>
      </w:ins>
      <w:ins w:id="131" w:author="Trude Eid Robsahm" w:date="2021-08-17T08:37:00Z">
        <w:r w:rsidR="00C8532E">
          <w:t xml:space="preserve">for T1 </w:t>
        </w:r>
      </w:ins>
      <w:ins w:id="132" w:author="Raju Rimal" w:date="2021-08-16T12:32:00Z">
        <w:del w:id="133" w:author="Trude Eid Robsahm" w:date="2021-08-17T08:37:00Z">
          <w:r w:rsidDel="00C8532E">
            <w:delText>of</w:delText>
          </w:r>
        </w:del>
      </w:ins>
      <w:ins w:id="134" w:author="Trude Eid Robsahm" w:date="2021-08-17T08:37:00Z">
        <w:r w:rsidR="00C8532E">
          <w:t>was</w:t>
        </w:r>
      </w:ins>
      <w:ins w:id="135" w:author="Raju Rimal" w:date="2021-08-16T12:32:00Z">
        <w:r>
          <w:t xml:space="preserve"> 7.23 in men and 6.1 in women </w:t>
        </w:r>
        <w:del w:id="136" w:author="Trude Eid Robsahm" w:date="2021-08-17T08:38:00Z">
          <w:r w:rsidDel="00C8532E">
            <w:delText>during</w:delText>
          </w:r>
        </w:del>
      </w:ins>
      <w:ins w:id="137" w:author="Trude Eid Robsahm" w:date="2021-08-17T08:38:00Z">
        <w:r w:rsidR="00C8532E">
          <w:t>for</w:t>
        </w:r>
      </w:ins>
      <w:ins w:id="138" w:author="Raju Rimal" w:date="2021-08-16T12:32:00Z">
        <w:r>
          <w:t xml:space="preserve"> the entire period </w:t>
        </w:r>
        <w:del w:id="139" w:author="Trude Eid Robsahm" w:date="2021-08-17T08:38:00Z">
          <w:r w:rsidDel="00C8532E">
            <w:delText>of the study in thinner stages</w:delText>
          </w:r>
        </w:del>
      </w:ins>
      <w:ins w:id="140" w:author="Trude Eid Robsahm" w:date="2021-08-17T08:38:00Z">
        <w:r w:rsidR="00C8532E">
          <w:t>1980-2019</w:t>
        </w:r>
      </w:ins>
      <w:ins w:id="141" w:author="Raju Rimal" w:date="2021-08-16T12:32:00Z">
        <w:r>
          <w:t xml:space="preserve">. </w:t>
        </w:r>
        <w:del w:id="142" w:author="Trude Eid Robsahm" w:date="2021-08-17T08:39:00Z">
          <w:r w:rsidDel="00C8532E">
            <w:delText xml:space="preserve">Although </w:delText>
          </w:r>
        </w:del>
      </w:ins>
      <w:ins w:id="143" w:author="Trude Eid Robsahm" w:date="2021-08-17T08:38:00Z">
        <w:r w:rsidR="00C8532E">
          <w:t>T</w:t>
        </w:r>
      </w:ins>
      <w:ins w:id="144" w:author="Raju Rimal" w:date="2021-08-16T12:32:00Z">
        <w:del w:id="145" w:author="Trude Eid Robsahm" w:date="2021-08-17T08:38:00Z">
          <w:r w:rsidDel="00C8532E">
            <w:delText>t</w:delText>
          </w:r>
        </w:del>
        <w:r>
          <w:t>he incidence</w:t>
        </w:r>
        <w:del w:id="146" w:author="Trude Eid Robsahm" w:date="2021-08-17T08:40:00Z">
          <w:r w:rsidDel="00C8532E">
            <w:delText xml:space="preserve"> </w:delText>
          </w:r>
        </w:del>
      </w:ins>
      <w:ins w:id="147" w:author="Trude Eid Robsahm" w:date="2021-08-17T08:39:00Z">
        <w:r w:rsidR="00C8532E">
          <w:t xml:space="preserve"> </w:t>
        </w:r>
      </w:ins>
      <w:ins w:id="148" w:author="Trude Eid Robsahm" w:date="2021-08-17T08:40:00Z">
        <w:r w:rsidR="00C8532E">
          <w:t>for</w:t>
        </w:r>
      </w:ins>
      <w:ins w:id="149" w:author="Raju Rimal" w:date="2021-08-16T12:32:00Z">
        <w:del w:id="150" w:author="Trude Eid Robsahm" w:date="2021-08-17T08:40:00Z">
          <w:r w:rsidDel="00C8532E">
            <w:delText>of</w:delText>
          </w:r>
        </w:del>
        <w:r>
          <w:t xml:space="preserve"> </w:t>
        </w:r>
        <w:commentRangeStart w:id="151"/>
        <w:r>
          <w:t xml:space="preserve">thicker </w:t>
        </w:r>
        <w:del w:id="152" w:author="Trude Eid Robsahm" w:date="2021-08-17T08:42:00Z">
          <w:r w:rsidDel="00C8532E">
            <w:delText>stage</w:delText>
          </w:r>
        </w:del>
      </w:ins>
      <w:ins w:id="153" w:author="Trude Eid Robsahm" w:date="2021-08-17T08:42:00Z">
        <w:r w:rsidR="00C8532E">
          <w:t>tumors</w:t>
        </w:r>
      </w:ins>
      <w:ins w:id="154" w:author="Raju Rimal" w:date="2021-08-16T12:32:00Z">
        <w:r>
          <w:t xml:space="preserve"> </w:t>
        </w:r>
      </w:ins>
      <w:commentRangeEnd w:id="151"/>
      <w:r w:rsidR="005F11F4">
        <w:rPr>
          <w:rStyle w:val="CommentReference"/>
        </w:rPr>
        <w:commentReference w:id="151"/>
      </w:r>
      <w:ins w:id="155" w:author="Raju Rimal" w:date="2021-08-16T12:32:00Z">
        <w:r>
          <w:t>(</w:t>
        </w:r>
        <w:del w:id="156" w:author="Trude Eid Robsahm" w:date="2021-08-17T08:40:00Z">
          <w:r w:rsidDel="00C8532E">
            <w:delText>more than</w:delText>
          </w:r>
        </w:del>
      </w:ins>
      <w:ins w:id="157" w:author="Trude Eid Robsahm" w:date="2021-08-17T08:41:00Z">
        <w:r w:rsidR="00C8532E">
          <w:t>&gt;2</w:t>
        </w:r>
      </w:ins>
      <w:ins w:id="158" w:author="Raju Rimal" w:date="2021-08-16T12:32:00Z">
        <w:del w:id="159" w:author="Trude Eid Robsahm" w:date="2021-08-17T08:41:00Z">
          <w:r w:rsidDel="00C8532E">
            <w:delText xml:space="preserve"> 4</w:delText>
          </w:r>
        </w:del>
        <w:r>
          <w:t xml:space="preserve">mm) </w:t>
        </w:r>
      </w:ins>
      <w:ins w:id="160" w:author="Trude Eid Robsahm" w:date="2021-08-17T08:42:00Z">
        <w:r w:rsidR="00C8532E">
          <w:t xml:space="preserve">have also increased, although less pronounced. </w:t>
        </w:r>
      </w:ins>
      <w:ins w:id="161" w:author="Raju Rimal" w:date="2021-08-16T12:32:00Z">
        <w:del w:id="162" w:author="Trude Eid Robsahm" w:date="2021-08-17T08:42:00Z">
          <w:r w:rsidDel="00C8532E">
            <w:delText xml:space="preserve">are relatively smaller than the thinner stage, the thicker stage have considerably growing trend. </w:delText>
          </w:r>
        </w:del>
        <w:r>
          <w:t xml:space="preserve">The </w:t>
        </w:r>
        <w:del w:id="163" w:author="Trude Eid Robsahm" w:date="2021-08-17T08:44:00Z">
          <w:r w:rsidDel="00C8532E">
            <w:delText>annual percentage change</w:delText>
          </w:r>
        </w:del>
      </w:ins>
      <w:ins w:id="164" w:author="Trude Eid Robsahm" w:date="2021-08-17T08:44:00Z">
        <w:r w:rsidR="00C8532E" w:rsidRPr="00811F56">
          <w:rPr>
            <w:highlight w:val="yellow"/>
          </w:rPr>
          <w:t>APC</w:t>
        </w:r>
      </w:ins>
      <w:ins w:id="165" w:author="Raju Rimal" w:date="2021-08-16T12:32:00Z">
        <w:r>
          <w:t xml:space="preserve"> of </w:t>
        </w:r>
        <w:del w:id="166" w:author="Trude Eid Robsahm" w:date="2021-08-17T08:43:00Z">
          <w:r w:rsidDel="00C8532E">
            <w:delText xml:space="preserve">thicker </w:delText>
          </w:r>
          <w:r w:rsidDel="00C8532E">
            <w:lastRenderedPageBreak/>
            <w:delText>stages</w:delText>
          </w:r>
        </w:del>
      </w:ins>
      <w:ins w:id="167" w:author="Trude Eid Robsahm" w:date="2021-08-17T08:43:00Z">
        <w:r w:rsidR="00C8532E">
          <w:t>T4 tumors</w:t>
        </w:r>
      </w:ins>
      <w:ins w:id="168" w:author="Raju Rimal" w:date="2021-08-16T12:32:00Z">
        <w:r>
          <w:t xml:space="preserve"> </w:t>
        </w:r>
        <w:del w:id="169" w:author="Trude Eid Robsahm" w:date="2021-08-17T08:44:00Z">
          <w:r w:rsidDel="00C8532E">
            <w:delText>are</w:delText>
          </w:r>
        </w:del>
      </w:ins>
      <w:ins w:id="170" w:author="Trude Eid Robsahm" w:date="2021-08-17T08:44:00Z">
        <w:r w:rsidR="00C8532E">
          <w:t>were</w:t>
        </w:r>
      </w:ins>
      <w:ins w:id="171" w:author="Raju Rimal" w:date="2021-08-16T12:32:00Z">
        <w:r>
          <w:t xml:space="preserve"> </w:t>
        </w:r>
        <w:commentRangeStart w:id="172"/>
        <w:r>
          <w:t>3.76 in men and 3.01 in women</w:t>
        </w:r>
      </w:ins>
      <w:commentRangeEnd w:id="172"/>
      <w:r w:rsidR="00C8532E">
        <w:rPr>
          <w:rStyle w:val="CommentReference"/>
        </w:rPr>
        <w:commentReference w:id="172"/>
      </w:r>
      <w:ins w:id="173" w:author="Raju Rimal" w:date="2021-08-16T12:32:00Z">
        <w:r>
          <w:t xml:space="preserve">. </w:t>
        </w:r>
        <w:commentRangeStart w:id="174"/>
        <w:r>
          <w:t xml:space="preserve">The increasing trend observed in both thinner and thicker stages </w:t>
        </w:r>
        <w:del w:id="175" w:author="Trude Eid Robsahm" w:date="2021-08-17T08:45:00Z">
          <w:r w:rsidDel="00C8532E">
            <w:delText>shows</w:delText>
          </w:r>
        </w:del>
      </w:ins>
      <w:ins w:id="176" w:author="Trude Eid Robsahm" w:date="2021-08-17T08:45:00Z">
        <w:r w:rsidR="00C8532E">
          <w:t>indicate</w:t>
        </w:r>
      </w:ins>
      <w:ins w:id="177" w:author="Raju Rimal" w:date="2021-08-16T12:32:00Z">
        <w:r>
          <w:t xml:space="preserve"> </w:t>
        </w:r>
        <w:del w:id="178" w:author="Trude Eid Robsahm" w:date="2021-08-17T08:45:00Z">
          <w:r w:rsidDel="00C8532E">
            <w:delText xml:space="preserve">that </w:delText>
          </w:r>
        </w:del>
        <w:r>
          <w:t xml:space="preserve">the melanoma epidemic </w:t>
        </w:r>
        <w:commentRangeStart w:id="179"/>
        <w:r>
          <w:t>is not only due to the over diagnosis</w:t>
        </w:r>
      </w:ins>
      <w:commentRangeEnd w:id="179"/>
      <w:r w:rsidR="005F11F4">
        <w:rPr>
          <w:rStyle w:val="CommentReference"/>
        </w:rPr>
        <w:commentReference w:id="179"/>
      </w:r>
      <w:ins w:id="180" w:author="Raju Rimal" w:date="2021-08-16T12:32:00Z">
        <w:r>
          <w:t xml:space="preserve">. </w:t>
        </w:r>
      </w:ins>
      <w:commentRangeEnd w:id="174"/>
      <w:r w:rsidR="005F11F4">
        <w:rPr>
          <w:rStyle w:val="CommentReference"/>
        </w:rPr>
        <w:commentReference w:id="174"/>
      </w:r>
    </w:p>
    <w:p w14:paraId="34FE5918" w14:textId="77777777" w:rsidR="00204C47" w:rsidRDefault="00204C47" w:rsidP="00D375CF">
      <w:pPr>
        <w:pStyle w:val="BodyText"/>
        <w:spacing w:line="240" w:lineRule="auto"/>
      </w:pPr>
    </w:p>
    <w:p w14:paraId="3C501E37" w14:textId="1D267C1A" w:rsidR="00AC0C33" w:rsidRPr="00BA10C7" w:rsidDel="005209E8" w:rsidRDefault="00AC0C33" w:rsidP="7BBD7D81">
      <w:pPr>
        <w:pStyle w:val="Caption"/>
        <w:keepNext/>
        <w:rPr>
          <w:del w:id="181" w:author="Raju Rimal" w:date="2021-08-16T11:08:00Z"/>
          <w:i w:val="0"/>
          <w:iCs w:val="0"/>
          <w:color w:val="auto"/>
          <w:sz w:val="22"/>
          <w:szCs w:val="22"/>
        </w:rPr>
      </w:pPr>
      <w:bookmarkStart w:id="182" w:name="_Ref65851605"/>
      <w:del w:id="183" w:author="Raju Rimal" w:date="2021-08-16T11:08:00Z">
        <w:r w:rsidRPr="00BA10C7" w:rsidDel="005209E8">
          <w:rPr>
            <w:i w:val="0"/>
            <w:iCs w:val="0"/>
            <w:color w:val="auto"/>
            <w:sz w:val="22"/>
            <w:szCs w:val="22"/>
          </w:rPr>
          <w:delText xml:space="preserve">Table </w:delText>
        </w:r>
        <w:r w:rsidRPr="7BBD7D81" w:rsidDel="005209E8">
          <w:fldChar w:fldCharType="begin"/>
        </w:r>
        <w:r w:rsidRPr="7BBD7D81" w:rsidDel="005209E8">
          <w:rPr>
            <w:i w:val="0"/>
            <w:iCs w:val="0"/>
            <w:color w:val="auto"/>
            <w:sz w:val="22"/>
            <w:szCs w:val="22"/>
          </w:rPr>
          <w:delInstrText xml:space="preserve"> SEQ Table \* ARABIC </w:delInstrText>
        </w:r>
        <w:r w:rsidRPr="7BBD7D81" w:rsidDel="005209E8">
          <w:fldChar w:fldCharType="separate"/>
        </w:r>
        <w:r w:rsidRPr="7BBD7D81" w:rsidDel="005209E8">
          <w:rPr>
            <w:i w:val="0"/>
            <w:iCs w:val="0"/>
            <w:noProof/>
            <w:color w:val="auto"/>
            <w:sz w:val="22"/>
            <w:szCs w:val="22"/>
          </w:rPr>
          <w:delText>1</w:delText>
        </w:r>
        <w:r w:rsidRPr="7BBD7D81" w:rsidDel="005209E8">
          <w:rPr>
            <w:noProof/>
          </w:rPr>
          <w:fldChar w:fldCharType="end"/>
        </w:r>
        <w:bookmarkEnd w:id="182"/>
        <w:r w:rsidRPr="00BA10C7" w:rsidDel="005209E8">
          <w:rPr>
            <w:i w:val="0"/>
            <w:iCs w:val="0"/>
            <w:color w:val="auto"/>
            <w:sz w:val="22"/>
            <w:szCs w:val="22"/>
          </w:rPr>
          <w:delText>: Age and tumour thickness in Norwegian melanoma cases1, 1980-2019.</w:delText>
        </w:r>
      </w:del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152"/>
        <w:gridCol w:w="1248"/>
        <w:gridCol w:w="1249"/>
        <w:gridCol w:w="1253"/>
        <w:gridCol w:w="1249"/>
        <w:gridCol w:w="1249"/>
        <w:gridCol w:w="1340"/>
      </w:tblGrid>
      <w:tr w:rsidR="00360110" w:rsidRPr="00360110" w:rsidDel="005209E8" w14:paraId="4D6E0008" w14:textId="7A334411" w:rsidTr="00EC5A8E">
        <w:trPr>
          <w:cantSplit/>
          <w:tblHeader/>
          <w:jc w:val="center"/>
          <w:del w:id="184" w:author="Raju Rimal" w:date="2021-08-16T11:08:00Z"/>
        </w:trPr>
        <w:tc>
          <w:tcPr>
            <w:tcW w:w="110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F0B4" w14:textId="6873B9F9" w:rsidR="00360110" w:rsidRPr="00360110" w:rsidDel="005209E8" w:rsidRDefault="00360110" w:rsidP="00EC5A8E">
            <w:pPr>
              <w:spacing w:after="0"/>
              <w:rPr>
                <w:del w:id="185" w:author="Raju Rimal" w:date="2021-08-16T11:08:00Z"/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925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EE1A" w14:textId="6CC18172" w:rsidR="00360110" w:rsidRPr="00360110" w:rsidDel="005209E8" w:rsidRDefault="00360110" w:rsidP="00EC5A8E">
            <w:pPr>
              <w:spacing w:after="0"/>
              <w:jc w:val="center"/>
              <w:rPr>
                <w:del w:id="186" w:author="Raju Rimal" w:date="2021-08-16T11:08:00Z"/>
                <w:rFonts w:asciiTheme="majorHAnsi" w:hAnsiTheme="majorHAnsi" w:cstheme="majorHAnsi"/>
                <w:b/>
                <w:bCs/>
              </w:rPr>
            </w:pPr>
            <w:del w:id="187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b/>
                  <w:bCs/>
                  <w:color w:val="000000"/>
                </w:rPr>
                <w:delText>Male</w:delText>
              </w:r>
            </w:del>
          </w:p>
        </w:tc>
        <w:tc>
          <w:tcPr>
            <w:tcW w:w="1970" w:type="pct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2494" w14:textId="68254E21" w:rsidR="00360110" w:rsidRPr="00360110" w:rsidDel="005209E8" w:rsidRDefault="00360110" w:rsidP="00EC5A8E">
            <w:pPr>
              <w:spacing w:after="0"/>
              <w:jc w:val="center"/>
              <w:rPr>
                <w:del w:id="188" w:author="Raju Rimal" w:date="2021-08-16T11:08:00Z"/>
                <w:rFonts w:asciiTheme="majorHAnsi" w:hAnsiTheme="majorHAnsi" w:cstheme="majorHAnsi"/>
                <w:b/>
                <w:bCs/>
              </w:rPr>
            </w:pPr>
            <w:del w:id="18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b/>
                  <w:bCs/>
                  <w:color w:val="000000"/>
                </w:rPr>
                <w:delText>Female</w:delText>
              </w:r>
            </w:del>
          </w:p>
        </w:tc>
      </w:tr>
      <w:tr w:rsidR="00360110" w:rsidRPr="00360110" w:rsidDel="005209E8" w14:paraId="3762AA4C" w14:textId="09696B6A" w:rsidTr="00EC5A8E">
        <w:trPr>
          <w:cantSplit/>
          <w:tblHeader/>
          <w:jc w:val="center"/>
          <w:del w:id="190" w:author="Raju Rimal" w:date="2021-08-16T11:08:00Z"/>
        </w:trPr>
        <w:tc>
          <w:tcPr>
            <w:tcW w:w="110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0A93" w14:textId="44D2A86F" w:rsidR="00360110" w:rsidRPr="00360110" w:rsidDel="005209E8" w:rsidRDefault="00360110" w:rsidP="00EC5A8E">
            <w:pPr>
              <w:spacing w:after="0"/>
              <w:ind w:left="100" w:right="100"/>
              <w:rPr>
                <w:del w:id="191" w:author="Raju Rimal" w:date="2021-08-16T11:08:00Z"/>
                <w:rFonts w:asciiTheme="majorHAnsi" w:hAnsiTheme="majorHAnsi" w:cstheme="majorHAnsi"/>
                <w:b/>
                <w:bCs/>
              </w:rPr>
            </w:pPr>
            <w:del w:id="192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b/>
                  <w:bCs/>
                  <w:color w:val="111111"/>
                </w:rPr>
                <w:delText>Characteristic</w:delText>
              </w:r>
            </w:del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70D0" w14:textId="3E961A4C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193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19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1980-1999, </w:delText>
              </w:r>
            </w:del>
          </w:p>
          <w:p w14:paraId="25F29303" w14:textId="681D73E7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195" w:author="Raju Rimal" w:date="2021-08-16T11:08:00Z"/>
                <w:rFonts w:asciiTheme="majorHAnsi" w:hAnsiTheme="majorHAnsi" w:cstheme="majorHAnsi"/>
              </w:rPr>
            </w:pPr>
            <w:del w:id="19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N = 7,293</w:delText>
              </w:r>
            </w:del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9D73" w14:textId="545CE483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197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198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2000-2007, </w:delText>
              </w:r>
            </w:del>
          </w:p>
          <w:p w14:paraId="73EB29ED" w14:textId="399F3065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199" w:author="Raju Rimal" w:date="2021-08-16T11:08:00Z"/>
                <w:rFonts w:asciiTheme="majorHAnsi" w:hAnsiTheme="majorHAnsi" w:cstheme="majorHAnsi"/>
              </w:rPr>
            </w:pPr>
            <w:del w:id="200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N = 4,149</w:delText>
              </w:r>
            </w:del>
          </w:p>
        </w:tc>
        <w:tc>
          <w:tcPr>
            <w:tcW w:w="64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718B" w14:textId="2FAA9462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01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02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2008-2019, </w:delText>
              </w:r>
            </w:del>
          </w:p>
          <w:p w14:paraId="6874B27E" w14:textId="4F28C1F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03" w:author="Raju Rimal" w:date="2021-08-16T11:08:00Z"/>
                <w:rFonts w:asciiTheme="majorHAnsi" w:hAnsiTheme="majorHAnsi" w:cstheme="majorHAnsi"/>
              </w:rPr>
            </w:pPr>
            <w:del w:id="20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N = 11,475</w:delText>
              </w:r>
            </w:del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732C" w14:textId="7F5397BE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05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0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1980-1999, </w:delText>
              </w:r>
            </w:del>
          </w:p>
          <w:p w14:paraId="267F524D" w14:textId="7A445AB6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07" w:author="Raju Rimal" w:date="2021-08-16T11:08:00Z"/>
                <w:rFonts w:asciiTheme="majorHAnsi" w:hAnsiTheme="majorHAnsi" w:cstheme="majorHAnsi"/>
              </w:rPr>
            </w:pPr>
            <w:del w:id="208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N = 8,627</w:delText>
              </w:r>
            </w:del>
          </w:p>
        </w:tc>
        <w:tc>
          <w:tcPr>
            <w:tcW w:w="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1C5A" w14:textId="0F3853BE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09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10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2000-2007, </w:delText>
              </w:r>
            </w:del>
          </w:p>
          <w:p w14:paraId="769D945D" w14:textId="0DC0A8C9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11" w:author="Raju Rimal" w:date="2021-08-16T11:08:00Z"/>
                <w:rFonts w:asciiTheme="majorHAnsi" w:hAnsiTheme="majorHAnsi" w:cstheme="majorHAnsi"/>
              </w:rPr>
            </w:pPr>
            <w:del w:id="212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N = 4,631</w:delText>
              </w:r>
            </w:del>
          </w:p>
        </w:tc>
        <w:tc>
          <w:tcPr>
            <w:tcW w:w="68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B4BD" w14:textId="33B05C9F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13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1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2008-2019, </w:delText>
              </w:r>
            </w:del>
          </w:p>
          <w:p w14:paraId="578F815D" w14:textId="5643FDB8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15" w:author="Raju Rimal" w:date="2021-08-16T11:08:00Z"/>
                <w:rFonts w:asciiTheme="majorHAnsi" w:hAnsiTheme="majorHAnsi" w:cstheme="majorHAnsi"/>
              </w:rPr>
            </w:pPr>
            <w:del w:id="21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N = 11,264</w:delText>
              </w:r>
            </w:del>
          </w:p>
        </w:tc>
      </w:tr>
      <w:tr w:rsidR="00360110" w:rsidRPr="00360110" w:rsidDel="005209E8" w14:paraId="655AF508" w14:textId="6A6B51BB" w:rsidTr="00EC5A8E">
        <w:trPr>
          <w:cantSplit/>
          <w:jc w:val="center"/>
          <w:del w:id="217" w:author="Raju Rimal" w:date="2021-08-16T11:08:00Z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F375" w14:textId="421FFA92" w:rsidR="00360110" w:rsidRPr="00360110" w:rsidDel="005209E8" w:rsidRDefault="00360110" w:rsidP="00EC5A8E">
            <w:pPr>
              <w:spacing w:after="0"/>
              <w:ind w:left="100" w:right="100"/>
              <w:rPr>
                <w:del w:id="218" w:author="Raju Rimal" w:date="2021-08-16T11:08:00Z"/>
                <w:rFonts w:asciiTheme="majorHAnsi" w:hAnsiTheme="majorHAnsi" w:cstheme="majorHAnsi"/>
              </w:rPr>
            </w:pPr>
            <w:del w:id="21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b/>
                  <w:color w:val="111111"/>
                </w:rPr>
                <w:delText>Age at diagnosis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C524" w14:textId="12274322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20" w:author="Raju Rimal" w:date="2021-08-16T11:08:00Z"/>
                <w:rFonts w:asciiTheme="majorHAnsi" w:hAnsiTheme="majorHAnsi" w:cstheme="majorHAnsi"/>
              </w:rPr>
            </w:pPr>
            <w:del w:id="22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59 (46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70)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D6A8" w14:textId="163F6066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22" w:author="Raju Rimal" w:date="2021-08-16T11:08:00Z"/>
                <w:rFonts w:asciiTheme="majorHAnsi" w:hAnsiTheme="majorHAnsi" w:cstheme="majorHAnsi"/>
              </w:rPr>
            </w:pPr>
            <w:del w:id="223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63 (52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75)</w:delText>
              </w:r>
            </w:del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F067" w14:textId="1DDE0569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24" w:author="Raju Rimal" w:date="2021-08-16T11:08:00Z"/>
                <w:rFonts w:asciiTheme="majorHAnsi" w:hAnsiTheme="majorHAnsi" w:cstheme="majorHAnsi"/>
              </w:rPr>
            </w:pPr>
            <w:del w:id="225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67 (56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76)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858B" w14:textId="39636355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26" w:author="Raju Rimal" w:date="2021-08-16T11:08:00Z"/>
                <w:rFonts w:asciiTheme="majorHAnsi" w:hAnsiTheme="majorHAnsi" w:cstheme="majorHAnsi"/>
              </w:rPr>
            </w:pPr>
            <w:del w:id="227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56 (42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71)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1583" w14:textId="28ABD3A9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28" w:author="Raju Rimal" w:date="2021-08-16T11:08:00Z"/>
                <w:rFonts w:asciiTheme="majorHAnsi" w:hAnsiTheme="majorHAnsi" w:cstheme="majorHAnsi"/>
              </w:rPr>
            </w:pPr>
            <w:del w:id="22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60 (46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75)</w:delText>
              </w:r>
            </w:del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31A3" w14:textId="50766E1E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30" w:author="Raju Rimal" w:date="2021-08-16T11:08:00Z"/>
                <w:rFonts w:asciiTheme="majorHAnsi" w:hAnsiTheme="majorHAnsi" w:cstheme="majorHAnsi"/>
              </w:rPr>
            </w:pPr>
            <w:del w:id="23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63 (50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75)</w:delText>
              </w:r>
            </w:del>
          </w:p>
        </w:tc>
      </w:tr>
      <w:tr w:rsidR="00360110" w:rsidRPr="00360110" w:rsidDel="005209E8" w14:paraId="06B13299" w14:textId="6DFF8FE0" w:rsidTr="00EC5A8E">
        <w:trPr>
          <w:cantSplit/>
          <w:jc w:val="center"/>
          <w:del w:id="232" w:author="Raju Rimal" w:date="2021-08-16T11:08:00Z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7244C" w14:textId="483A73E5" w:rsidR="00360110" w:rsidRPr="00360110" w:rsidDel="005209E8" w:rsidRDefault="00360110" w:rsidP="00EC5A8E">
            <w:pPr>
              <w:spacing w:after="0"/>
              <w:ind w:left="100" w:right="100"/>
              <w:rPr>
                <w:del w:id="233" w:author="Raju Rimal" w:date="2021-08-16T11:08:00Z"/>
                <w:rFonts w:asciiTheme="majorHAnsi" w:hAnsiTheme="majorHAnsi" w:cstheme="majorHAnsi"/>
              </w:rPr>
            </w:pPr>
            <w:del w:id="23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b/>
                  <w:color w:val="111111"/>
                </w:rPr>
                <w:delText>Tumour thickness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6323" w14:textId="25DF48C3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35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3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1.40</w:delText>
              </w:r>
            </w:del>
          </w:p>
          <w:p w14:paraId="52BFDC01" w14:textId="772FC047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37" w:author="Raju Rimal" w:date="2021-08-16T11:08:00Z"/>
                <w:rFonts w:asciiTheme="majorHAnsi" w:hAnsiTheme="majorHAnsi" w:cstheme="majorHAnsi"/>
              </w:rPr>
            </w:pPr>
            <w:del w:id="238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(0.75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3.00)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E53C" w14:textId="06594C14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39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40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1.30 </w:delText>
              </w:r>
            </w:del>
          </w:p>
          <w:p w14:paraId="1DD20498" w14:textId="3367A04C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41" w:author="Raju Rimal" w:date="2021-08-16T11:08:00Z"/>
                <w:rFonts w:asciiTheme="majorHAnsi" w:hAnsiTheme="majorHAnsi" w:cstheme="majorHAnsi"/>
              </w:rPr>
            </w:pPr>
            <w:del w:id="242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(0.70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3.00)</w:delText>
              </w:r>
            </w:del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EDDF" w14:textId="4A73CB1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43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4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1.00 </w:delText>
              </w:r>
            </w:del>
          </w:p>
          <w:p w14:paraId="2DE055C3" w14:textId="715CEC3C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45" w:author="Raju Rimal" w:date="2021-08-16T11:08:00Z"/>
                <w:rFonts w:asciiTheme="majorHAnsi" w:hAnsiTheme="majorHAnsi" w:cstheme="majorHAnsi"/>
              </w:rPr>
            </w:pPr>
            <w:del w:id="24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(0.60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2.30)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D3D6" w14:textId="62F2C625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47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48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1.00 </w:delText>
              </w:r>
            </w:del>
          </w:p>
          <w:p w14:paraId="423982D9" w14:textId="35727943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49" w:author="Raju Rimal" w:date="2021-08-16T11:08:00Z"/>
                <w:rFonts w:asciiTheme="majorHAnsi" w:hAnsiTheme="majorHAnsi" w:cstheme="majorHAnsi"/>
              </w:rPr>
            </w:pPr>
            <w:del w:id="250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(0.60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2.00)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8AF6" w14:textId="177B8205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51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52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1.00 </w:delText>
              </w:r>
            </w:del>
          </w:p>
          <w:p w14:paraId="26A8C7D3" w14:textId="1FFBEFD6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53" w:author="Raju Rimal" w:date="2021-08-16T11:08:00Z"/>
                <w:rFonts w:asciiTheme="majorHAnsi" w:hAnsiTheme="majorHAnsi" w:cstheme="majorHAnsi"/>
              </w:rPr>
            </w:pPr>
            <w:del w:id="25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(0.60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2.00)</w:delText>
              </w:r>
            </w:del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B5EE" w14:textId="0FE64AD8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55" w:author="Raju Rimal" w:date="2021-08-16T11:08:00Z"/>
                <w:rFonts w:asciiTheme="majorHAnsi" w:eastAsia="Arial" w:hAnsiTheme="majorHAnsi" w:cstheme="majorHAnsi"/>
                <w:color w:val="111111"/>
              </w:rPr>
            </w:pPr>
            <w:del w:id="25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 xml:space="preserve">0.90 </w:delText>
              </w:r>
            </w:del>
          </w:p>
          <w:p w14:paraId="007E41DC" w14:textId="14251767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57" w:author="Raju Rimal" w:date="2021-08-16T11:08:00Z"/>
                <w:rFonts w:asciiTheme="majorHAnsi" w:hAnsiTheme="majorHAnsi" w:cstheme="majorHAnsi"/>
              </w:rPr>
            </w:pPr>
            <w:del w:id="258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(0.50</w:delText>
              </w:r>
              <w:r w:rsidR="002738C3" w:rsidDel="005209E8">
                <w:rPr>
                  <w:rFonts w:asciiTheme="majorHAnsi" w:eastAsia="Arial" w:hAnsiTheme="majorHAnsi" w:cstheme="majorHAnsi"/>
                  <w:color w:val="111111"/>
                </w:rPr>
                <w:delText>–</w:delText>
              </w:r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1.80)</w:delText>
              </w:r>
            </w:del>
          </w:p>
        </w:tc>
      </w:tr>
      <w:tr w:rsidR="00360110" w:rsidRPr="00360110" w:rsidDel="005209E8" w14:paraId="353A3BA9" w14:textId="472541B7" w:rsidTr="00EC5A8E">
        <w:trPr>
          <w:cantSplit/>
          <w:jc w:val="center"/>
          <w:del w:id="259" w:author="Raju Rimal" w:date="2021-08-16T11:08:00Z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C85C" w14:textId="1C3EBC96" w:rsidR="00360110" w:rsidRPr="00360110" w:rsidDel="005209E8" w:rsidRDefault="00360110" w:rsidP="00EC5A8E">
            <w:pPr>
              <w:spacing w:after="0"/>
              <w:ind w:left="300" w:right="100"/>
              <w:rPr>
                <w:del w:id="260" w:author="Raju Rimal" w:date="2021-08-16T11:08:00Z"/>
                <w:rFonts w:asciiTheme="majorHAnsi" w:hAnsiTheme="majorHAnsi" w:cstheme="majorHAnsi"/>
              </w:rPr>
            </w:pPr>
            <w:del w:id="26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Unspecified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6048" w14:textId="7408046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62" w:author="Raju Rimal" w:date="2021-08-16T11:08:00Z"/>
                <w:rFonts w:asciiTheme="majorHAnsi" w:hAnsiTheme="majorHAnsi" w:cstheme="majorHAnsi"/>
              </w:rPr>
            </w:pPr>
            <w:del w:id="263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2,116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66B3" w14:textId="098EA26D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64" w:author="Raju Rimal" w:date="2021-08-16T11:08:00Z"/>
                <w:rFonts w:asciiTheme="majorHAnsi" w:hAnsiTheme="majorHAnsi" w:cstheme="majorHAnsi"/>
              </w:rPr>
            </w:pPr>
            <w:del w:id="265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616</w:delText>
              </w:r>
            </w:del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B1E0" w14:textId="73747FF2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66" w:author="Raju Rimal" w:date="2021-08-16T11:08:00Z"/>
                <w:rFonts w:asciiTheme="majorHAnsi" w:hAnsiTheme="majorHAnsi" w:cstheme="majorHAnsi"/>
              </w:rPr>
            </w:pPr>
            <w:del w:id="267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1,009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B7D8" w14:textId="359FF7C4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68" w:author="Raju Rimal" w:date="2021-08-16T11:08:00Z"/>
                <w:rFonts w:asciiTheme="majorHAnsi" w:hAnsiTheme="majorHAnsi" w:cstheme="majorHAnsi"/>
              </w:rPr>
            </w:pPr>
            <w:del w:id="26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2,559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884D" w14:textId="3A817F29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70" w:author="Raju Rimal" w:date="2021-08-16T11:08:00Z"/>
                <w:rFonts w:asciiTheme="majorHAnsi" w:hAnsiTheme="majorHAnsi" w:cstheme="majorHAnsi"/>
              </w:rPr>
            </w:pPr>
            <w:del w:id="27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602</w:delText>
              </w:r>
            </w:del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B99B" w14:textId="0D8F2258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72" w:author="Raju Rimal" w:date="2021-08-16T11:08:00Z"/>
                <w:rFonts w:asciiTheme="majorHAnsi" w:hAnsiTheme="majorHAnsi" w:cstheme="majorHAnsi"/>
              </w:rPr>
            </w:pPr>
            <w:del w:id="273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764</w:delText>
              </w:r>
            </w:del>
          </w:p>
        </w:tc>
      </w:tr>
      <w:tr w:rsidR="00360110" w:rsidRPr="00360110" w:rsidDel="005209E8" w14:paraId="70709563" w14:textId="0ADC5A8A" w:rsidTr="00EC5A8E">
        <w:trPr>
          <w:cantSplit/>
          <w:jc w:val="center"/>
          <w:del w:id="274" w:author="Raju Rimal" w:date="2021-08-16T11:08:00Z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9FC2" w14:textId="502A8926" w:rsidR="00360110" w:rsidRPr="00360110" w:rsidDel="005209E8" w:rsidRDefault="00360110" w:rsidP="00EC5A8E">
            <w:pPr>
              <w:spacing w:after="0"/>
              <w:ind w:left="100" w:right="100"/>
              <w:rPr>
                <w:del w:id="275" w:author="Raju Rimal" w:date="2021-08-16T11:08:00Z"/>
                <w:rFonts w:asciiTheme="majorHAnsi" w:hAnsiTheme="majorHAnsi" w:cstheme="majorHAnsi"/>
              </w:rPr>
            </w:pPr>
            <w:del w:id="27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b/>
                  <w:color w:val="111111"/>
                </w:rPr>
                <w:delText>T category</w:delText>
              </w:r>
            </w:del>
          </w:p>
        </w:tc>
      </w:tr>
      <w:tr w:rsidR="00360110" w:rsidRPr="00360110" w:rsidDel="005209E8" w14:paraId="0D6FC878" w14:textId="2DE0CFB7" w:rsidTr="00EC5A8E">
        <w:trPr>
          <w:cantSplit/>
          <w:jc w:val="center"/>
          <w:del w:id="277" w:author="Raju Rimal" w:date="2021-08-16T11:08:00Z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F4D9" w14:textId="44C348FE" w:rsidR="00360110" w:rsidRPr="00360110" w:rsidDel="005209E8" w:rsidRDefault="00360110" w:rsidP="00EC5A8E">
            <w:pPr>
              <w:spacing w:after="0"/>
              <w:ind w:left="300" w:right="100"/>
              <w:rPr>
                <w:del w:id="278" w:author="Raju Rimal" w:date="2021-08-16T11:08:00Z"/>
                <w:rFonts w:asciiTheme="majorHAnsi" w:hAnsiTheme="majorHAnsi" w:cstheme="majorHAnsi"/>
              </w:rPr>
            </w:pPr>
            <w:del w:id="27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T1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0E24E" w14:textId="6CB3951C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80" w:author="Raju Rimal" w:date="2021-08-16T11:08:00Z"/>
                <w:rFonts w:asciiTheme="majorHAnsi" w:hAnsiTheme="majorHAnsi" w:cstheme="majorHAnsi"/>
              </w:rPr>
            </w:pPr>
            <w:del w:id="28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2,228 (43)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8A06" w14:textId="15490CE6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82" w:author="Raju Rimal" w:date="2021-08-16T11:08:00Z"/>
                <w:rFonts w:asciiTheme="majorHAnsi" w:hAnsiTheme="majorHAnsi" w:cstheme="majorHAnsi"/>
              </w:rPr>
            </w:pPr>
            <w:del w:id="283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1,496 (42)</w:delText>
              </w:r>
            </w:del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F127" w14:textId="1775054B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84" w:author="Raju Rimal" w:date="2021-08-16T11:08:00Z"/>
                <w:rFonts w:asciiTheme="majorHAnsi" w:hAnsiTheme="majorHAnsi" w:cstheme="majorHAnsi"/>
              </w:rPr>
            </w:pPr>
            <w:del w:id="285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5,269 (50)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515E" w14:textId="0A40911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86" w:author="Raju Rimal" w:date="2021-08-16T11:08:00Z"/>
                <w:rFonts w:asciiTheme="majorHAnsi" w:hAnsiTheme="majorHAnsi" w:cstheme="majorHAnsi"/>
              </w:rPr>
            </w:pPr>
            <w:del w:id="287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3,179 (52)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41B6" w14:textId="17952DB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88" w:author="Raju Rimal" w:date="2021-08-16T11:08:00Z"/>
                <w:rFonts w:asciiTheme="majorHAnsi" w:hAnsiTheme="majorHAnsi" w:cstheme="majorHAnsi"/>
              </w:rPr>
            </w:pPr>
            <w:del w:id="28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2,106 (52)</w:delText>
              </w:r>
            </w:del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D6A9" w14:textId="0478EB20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90" w:author="Raju Rimal" w:date="2021-08-16T11:08:00Z"/>
                <w:rFonts w:asciiTheme="majorHAnsi" w:hAnsiTheme="majorHAnsi" w:cstheme="majorHAnsi"/>
              </w:rPr>
            </w:pPr>
            <w:del w:id="29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6,092 (58)</w:delText>
              </w:r>
            </w:del>
          </w:p>
        </w:tc>
      </w:tr>
      <w:tr w:rsidR="00360110" w:rsidRPr="00360110" w:rsidDel="005209E8" w14:paraId="3363D2F8" w14:textId="13CB9B53" w:rsidTr="00EC5A8E">
        <w:trPr>
          <w:cantSplit/>
          <w:jc w:val="center"/>
          <w:del w:id="292" w:author="Raju Rimal" w:date="2021-08-16T11:08:00Z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6A7B" w14:textId="61F2B647" w:rsidR="00360110" w:rsidRPr="00360110" w:rsidDel="005209E8" w:rsidRDefault="00360110" w:rsidP="00EC5A8E">
            <w:pPr>
              <w:spacing w:after="0"/>
              <w:ind w:left="300" w:right="100"/>
              <w:rPr>
                <w:del w:id="293" w:author="Raju Rimal" w:date="2021-08-16T11:08:00Z"/>
                <w:rFonts w:asciiTheme="majorHAnsi" w:hAnsiTheme="majorHAnsi" w:cstheme="majorHAnsi"/>
              </w:rPr>
            </w:pPr>
            <w:del w:id="29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T2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9DB7" w14:textId="55E49114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95" w:author="Raju Rimal" w:date="2021-08-16T11:08:00Z"/>
                <w:rFonts w:asciiTheme="majorHAnsi" w:hAnsiTheme="majorHAnsi" w:cstheme="majorHAnsi"/>
              </w:rPr>
            </w:pPr>
            <w:del w:id="29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1,180 (23)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55B0" w14:textId="272FBB2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97" w:author="Raju Rimal" w:date="2021-08-16T11:08:00Z"/>
                <w:rFonts w:asciiTheme="majorHAnsi" w:hAnsiTheme="majorHAnsi" w:cstheme="majorHAnsi"/>
              </w:rPr>
            </w:pPr>
            <w:del w:id="298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847 (24)</w:delText>
              </w:r>
            </w:del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2378" w14:textId="1B3A0998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299" w:author="Raju Rimal" w:date="2021-08-16T11:08:00Z"/>
                <w:rFonts w:asciiTheme="majorHAnsi" w:hAnsiTheme="majorHAnsi" w:cstheme="majorHAnsi"/>
              </w:rPr>
            </w:pPr>
            <w:del w:id="300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2,265 (22)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86F6" w14:textId="2FA13032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01" w:author="Raju Rimal" w:date="2021-08-16T11:08:00Z"/>
                <w:rFonts w:asciiTheme="majorHAnsi" w:hAnsiTheme="majorHAnsi" w:cstheme="majorHAnsi"/>
              </w:rPr>
            </w:pPr>
            <w:del w:id="302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1,388 (23)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796F" w14:textId="27B7172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03" w:author="Raju Rimal" w:date="2021-08-16T11:08:00Z"/>
                <w:rFonts w:asciiTheme="majorHAnsi" w:hAnsiTheme="majorHAnsi" w:cstheme="majorHAnsi"/>
              </w:rPr>
            </w:pPr>
            <w:del w:id="30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955 (24)</w:delText>
              </w:r>
            </w:del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9102" w14:textId="1711753E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05" w:author="Raju Rimal" w:date="2021-08-16T11:08:00Z"/>
                <w:rFonts w:asciiTheme="majorHAnsi" w:hAnsiTheme="majorHAnsi" w:cstheme="majorHAnsi"/>
              </w:rPr>
            </w:pPr>
            <w:del w:id="30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2,221 (21)</w:delText>
              </w:r>
            </w:del>
          </w:p>
        </w:tc>
      </w:tr>
      <w:tr w:rsidR="00360110" w:rsidRPr="00360110" w:rsidDel="005209E8" w14:paraId="53D6FC3B" w14:textId="102C4C56" w:rsidTr="00EC5A8E">
        <w:trPr>
          <w:cantSplit/>
          <w:jc w:val="center"/>
          <w:del w:id="307" w:author="Raju Rimal" w:date="2021-08-16T11:08:00Z"/>
        </w:trPr>
        <w:tc>
          <w:tcPr>
            <w:tcW w:w="11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13463" w14:textId="32569E8C" w:rsidR="00360110" w:rsidRPr="00360110" w:rsidDel="005209E8" w:rsidRDefault="00360110" w:rsidP="00EC5A8E">
            <w:pPr>
              <w:spacing w:after="0"/>
              <w:ind w:left="300" w:right="100"/>
              <w:rPr>
                <w:del w:id="308" w:author="Raju Rimal" w:date="2021-08-16T11:08:00Z"/>
                <w:rFonts w:asciiTheme="majorHAnsi" w:hAnsiTheme="majorHAnsi" w:cstheme="majorHAnsi"/>
              </w:rPr>
            </w:pPr>
            <w:del w:id="30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T3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6799" w14:textId="530DFF2D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10" w:author="Raju Rimal" w:date="2021-08-16T11:08:00Z"/>
                <w:rFonts w:asciiTheme="majorHAnsi" w:hAnsiTheme="majorHAnsi" w:cstheme="majorHAnsi"/>
              </w:rPr>
            </w:pPr>
            <w:del w:id="31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1,029 (20)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23CF" w14:textId="298629A2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12" w:author="Raju Rimal" w:date="2021-08-16T11:08:00Z"/>
                <w:rFonts w:asciiTheme="majorHAnsi" w:hAnsiTheme="majorHAnsi" w:cstheme="majorHAnsi"/>
              </w:rPr>
            </w:pPr>
            <w:del w:id="313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706 (20)</w:delText>
              </w:r>
            </w:del>
          </w:p>
        </w:tc>
        <w:tc>
          <w:tcPr>
            <w:tcW w:w="64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A420" w14:textId="3458F301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14" w:author="Raju Rimal" w:date="2021-08-16T11:08:00Z"/>
                <w:rFonts w:asciiTheme="majorHAnsi" w:hAnsiTheme="majorHAnsi" w:cstheme="majorHAnsi"/>
              </w:rPr>
            </w:pPr>
            <w:del w:id="315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1,646 (16)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36FE" w14:textId="2B89C048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16" w:author="Raju Rimal" w:date="2021-08-16T11:08:00Z"/>
                <w:rFonts w:asciiTheme="majorHAnsi" w:hAnsiTheme="majorHAnsi" w:cstheme="majorHAnsi"/>
              </w:rPr>
            </w:pPr>
            <w:del w:id="317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948 (16)</w:delText>
              </w:r>
            </w:del>
          </w:p>
        </w:tc>
        <w:tc>
          <w:tcPr>
            <w:tcW w:w="6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802B" w14:textId="124E3414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18" w:author="Raju Rimal" w:date="2021-08-16T11:08:00Z"/>
                <w:rFonts w:asciiTheme="majorHAnsi" w:hAnsiTheme="majorHAnsi" w:cstheme="majorHAnsi"/>
              </w:rPr>
            </w:pPr>
            <w:del w:id="31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563 (14)</w:delText>
              </w:r>
            </w:del>
          </w:p>
        </w:tc>
        <w:tc>
          <w:tcPr>
            <w:tcW w:w="6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DFEB" w14:textId="2B0594DA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20" w:author="Raju Rimal" w:date="2021-08-16T11:08:00Z"/>
                <w:rFonts w:asciiTheme="majorHAnsi" w:hAnsiTheme="majorHAnsi" w:cstheme="majorHAnsi"/>
              </w:rPr>
            </w:pPr>
            <w:del w:id="321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1,222 (12)</w:delText>
              </w:r>
            </w:del>
          </w:p>
        </w:tc>
      </w:tr>
      <w:tr w:rsidR="00360110" w:rsidRPr="00360110" w:rsidDel="005209E8" w14:paraId="06690DFE" w14:textId="3651BCD9" w:rsidTr="00EC5A8E">
        <w:trPr>
          <w:cantSplit/>
          <w:jc w:val="center"/>
          <w:del w:id="322" w:author="Raju Rimal" w:date="2021-08-16T11:08:00Z"/>
        </w:trPr>
        <w:tc>
          <w:tcPr>
            <w:tcW w:w="110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756AC" w14:textId="5956BD21" w:rsidR="00360110" w:rsidRPr="00360110" w:rsidDel="005209E8" w:rsidRDefault="00360110" w:rsidP="00EC5A8E">
            <w:pPr>
              <w:spacing w:after="0"/>
              <w:ind w:left="300" w:right="100"/>
              <w:rPr>
                <w:del w:id="323" w:author="Raju Rimal" w:date="2021-08-16T11:08:00Z"/>
                <w:rFonts w:asciiTheme="majorHAnsi" w:hAnsiTheme="majorHAnsi" w:cstheme="majorHAnsi"/>
              </w:rPr>
            </w:pPr>
            <w:del w:id="32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T4</w:delText>
              </w:r>
            </w:del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EC43" w14:textId="47239248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25" w:author="Raju Rimal" w:date="2021-08-16T11:08:00Z"/>
                <w:rFonts w:asciiTheme="majorHAnsi" w:hAnsiTheme="majorHAnsi" w:cstheme="majorHAnsi"/>
              </w:rPr>
            </w:pPr>
            <w:del w:id="32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740 (14)</w:delText>
              </w:r>
            </w:del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8FD9" w14:textId="00BE60CC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27" w:author="Raju Rimal" w:date="2021-08-16T11:08:00Z"/>
                <w:rFonts w:asciiTheme="majorHAnsi" w:hAnsiTheme="majorHAnsi" w:cstheme="majorHAnsi"/>
              </w:rPr>
            </w:pPr>
            <w:del w:id="328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484 (14)</w:delText>
              </w:r>
            </w:del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3294" w14:textId="25E91A65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29" w:author="Raju Rimal" w:date="2021-08-16T11:08:00Z"/>
                <w:rFonts w:asciiTheme="majorHAnsi" w:hAnsiTheme="majorHAnsi" w:cstheme="majorHAnsi"/>
              </w:rPr>
            </w:pPr>
            <w:del w:id="330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1,286 (12)</w:delText>
              </w:r>
            </w:del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1AD3" w14:textId="5B6B95DA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31" w:author="Raju Rimal" w:date="2021-08-16T11:08:00Z"/>
                <w:rFonts w:asciiTheme="majorHAnsi" w:hAnsiTheme="majorHAnsi" w:cstheme="majorHAnsi"/>
              </w:rPr>
            </w:pPr>
            <w:del w:id="332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553 (9.1)</w:delText>
              </w:r>
            </w:del>
          </w:p>
        </w:tc>
        <w:tc>
          <w:tcPr>
            <w:tcW w:w="6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004C" w14:textId="1E0D5F14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33" w:author="Raju Rimal" w:date="2021-08-16T11:08:00Z"/>
                <w:rFonts w:asciiTheme="majorHAnsi" w:hAnsiTheme="majorHAnsi" w:cstheme="majorHAnsi"/>
              </w:rPr>
            </w:pPr>
            <w:del w:id="334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405 (10)</w:delText>
              </w:r>
            </w:del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2FD1" w14:textId="1FD12A55" w:rsidR="00360110" w:rsidRPr="00360110" w:rsidDel="005209E8" w:rsidRDefault="00360110" w:rsidP="00EC5A8E">
            <w:pPr>
              <w:spacing w:after="0"/>
              <w:ind w:left="100" w:right="100"/>
              <w:jc w:val="center"/>
              <w:rPr>
                <w:del w:id="335" w:author="Raju Rimal" w:date="2021-08-16T11:08:00Z"/>
                <w:rFonts w:asciiTheme="majorHAnsi" w:hAnsiTheme="majorHAnsi" w:cstheme="majorHAnsi"/>
              </w:rPr>
            </w:pPr>
            <w:del w:id="336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111111"/>
                </w:rPr>
                <w:delText>965 (9.2)</w:delText>
              </w:r>
            </w:del>
          </w:p>
        </w:tc>
      </w:tr>
      <w:tr w:rsidR="00360110" w:rsidRPr="00360110" w:rsidDel="005209E8" w14:paraId="4CFA41F1" w14:textId="6D237DF9" w:rsidTr="00EC5A8E">
        <w:trPr>
          <w:cantSplit/>
          <w:jc w:val="center"/>
          <w:del w:id="337" w:author="Raju Rimal" w:date="2021-08-16T11:08:00Z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6B12" w14:textId="0A4AA834" w:rsidR="00360110" w:rsidRPr="00360110" w:rsidDel="005209E8" w:rsidRDefault="00360110" w:rsidP="00EC5A8E">
            <w:pPr>
              <w:spacing w:after="0"/>
              <w:rPr>
                <w:del w:id="338" w:author="Raju Rimal" w:date="2021-08-16T11:08:00Z"/>
                <w:rFonts w:asciiTheme="majorHAnsi" w:hAnsiTheme="majorHAnsi" w:cstheme="majorHAnsi"/>
              </w:rPr>
            </w:pPr>
            <w:del w:id="339" w:author="Raju Rimal" w:date="2021-08-16T11:08:00Z">
              <w:r w:rsidRPr="00360110" w:rsidDel="005209E8">
                <w:rPr>
                  <w:rFonts w:asciiTheme="majorHAnsi" w:eastAsia="Arial" w:hAnsiTheme="majorHAnsi" w:cstheme="majorHAnsi"/>
                  <w:color w:val="000000"/>
                  <w:vertAlign w:val="superscript"/>
                </w:rPr>
                <w:delText>1</w:delText>
              </w:r>
              <w:r w:rsidRPr="00360110" w:rsidDel="005209E8">
                <w:rPr>
                  <w:rFonts w:asciiTheme="majorHAnsi" w:eastAsia="Arial" w:hAnsiTheme="majorHAnsi" w:cstheme="majorHAnsi"/>
                  <w:color w:val="000000"/>
                </w:rPr>
                <w:delText>Median (IQR); n (%)</w:delText>
              </w:r>
            </w:del>
          </w:p>
        </w:tc>
      </w:tr>
    </w:tbl>
    <w:p w14:paraId="528B39E9" w14:textId="09ABBCFE" w:rsidR="00360110" w:rsidDel="005209E8" w:rsidRDefault="00360110" w:rsidP="00D375CF">
      <w:pPr>
        <w:spacing w:line="240" w:lineRule="auto"/>
        <w:rPr>
          <w:del w:id="340" w:author="Raju Rimal" w:date="2021-08-16T11:08:00Z"/>
        </w:rPr>
      </w:pPr>
      <w:bookmarkStart w:id="341" w:name="conclusions"/>
      <w:bookmarkEnd w:id="80"/>
    </w:p>
    <w:p w14:paraId="446CAADF" w14:textId="2F496771" w:rsidR="007A51C1" w:rsidRPr="00845A7D" w:rsidDel="00204C47" w:rsidRDefault="006E56DB" w:rsidP="00D375CF">
      <w:pPr>
        <w:spacing w:line="240" w:lineRule="auto"/>
        <w:rPr>
          <w:del w:id="342" w:author="Raju Rimal" w:date="2021-08-16T12:32:00Z"/>
        </w:rPr>
      </w:pPr>
      <w:del w:id="343" w:author="Raju Rimal" w:date="2021-08-16T12:32:00Z">
        <w:r w:rsidRPr="00845A7D" w:rsidDel="00204C47">
          <w:delText>A</w:delText>
        </w:r>
        <w:r w:rsidR="00D36494" w:rsidRPr="00845A7D" w:rsidDel="00204C47">
          <w:delText>nalysis of incidence rate</w:delText>
        </w:r>
        <w:r w:rsidRPr="00845A7D" w:rsidDel="00204C47">
          <w:delText>s</w:delText>
        </w:r>
        <w:r w:rsidR="00D36494" w:rsidRPr="00845A7D" w:rsidDel="00204C47">
          <w:delText xml:space="preserve"> in relation to </w:delText>
        </w:r>
        <w:r w:rsidRPr="00845A7D" w:rsidDel="00204C47">
          <w:delText>tumour</w:delText>
        </w:r>
        <w:r w:rsidR="00D36494" w:rsidRPr="00845A7D" w:rsidDel="00204C47">
          <w:delText xml:space="preserve"> thickness is in the</w:delText>
        </w:r>
        <w:r w:rsidRPr="00845A7D" w:rsidDel="00204C47">
          <w:delText xml:space="preserve"> </w:delText>
        </w:r>
        <w:r w:rsidR="00D36494" w:rsidRPr="00845A7D" w:rsidDel="00204C47">
          <w:delText>process</w:delText>
        </w:r>
        <w:r w:rsidRPr="00845A7D" w:rsidDel="00204C47">
          <w:delText xml:space="preserve">, and </w:delText>
        </w:r>
        <w:r w:rsidR="00D36494" w:rsidRPr="00845A7D" w:rsidDel="00204C47">
          <w:delText>will be presented at the conference.</w:delText>
        </w:r>
      </w:del>
    </w:p>
    <w:p w14:paraId="0E80E8EE" w14:textId="41A079C7" w:rsidR="0052305C" w:rsidRPr="00845A7D" w:rsidRDefault="00D35DDA" w:rsidP="00D375CF">
      <w:pPr>
        <w:pStyle w:val="Heading1"/>
        <w:spacing w:line="240" w:lineRule="auto"/>
      </w:pPr>
      <w:commentRangeStart w:id="344"/>
      <w:r w:rsidRPr="00845A7D">
        <w:t>Conclusions</w:t>
      </w:r>
      <w:commentRangeEnd w:id="344"/>
      <w:r w:rsidR="00811F56">
        <w:rPr>
          <w:rStyle w:val="CommentReference"/>
          <w:rFonts w:asciiTheme="minorHAnsi" w:eastAsiaTheme="minorEastAsia" w:hAnsiTheme="minorHAnsi" w:cstheme="minorBidi"/>
          <w:b w:val="0"/>
        </w:rPr>
        <w:commentReference w:id="344"/>
      </w:r>
    </w:p>
    <w:p w14:paraId="390B5E07" w14:textId="038C6BCE" w:rsidR="000751A0" w:rsidRDefault="00686D90" w:rsidP="00D375CF">
      <w:pPr>
        <w:pStyle w:val="BodyText"/>
        <w:spacing w:line="240" w:lineRule="auto"/>
      </w:pPr>
      <w:ins w:id="346" w:author="Raju Rimal" w:date="2021-08-16T12:34:00Z">
        <w:r>
          <w:t>Th</w:t>
        </w:r>
      </w:ins>
      <w:ins w:id="347" w:author="Trude Eid Robsahm" w:date="2021-08-17T08:46:00Z">
        <w:r w:rsidR="005F11F4">
          <w:t>is</w:t>
        </w:r>
      </w:ins>
      <w:ins w:id="348" w:author="Raju Rimal" w:date="2021-08-16T12:34:00Z">
        <w:del w:id="349" w:author="Trude Eid Robsahm" w:date="2021-08-17T08:46:00Z">
          <w:r w:rsidDel="005F11F4">
            <w:delText>e</w:delText>
          </w:r>
        </w:del>
        <w:r>
          <w:t xml:space="preserve"> </w:t>
        </w:r>
      </w:ins>
      <w:ins w:id="350" w:author="Raju Rimal" w:date="2021-08-16T12:35:00Z">
        <w:r>
          <w:t>long-term</w:t>
        </w:r>
      </w:ins>
      <w:ins w:id="351" w:author="Raju Rimal" w:date="2021-08-16T12:34:00Z">
        <w:r>
          <w:t xml:space="preserve"> time series data on melanoma cases in national level </w:t>
        </w:r>
        <w:del w:id="352" w:author="Trude Eid Robsahm" w:date="2021-08-17T08:46:00Z">
          <w:r w:rsidDel="005F11F4">
            <w:delText xml:space="preserve">will </w:delText>
          </w:r>
        </w:del>
      </w:ins>
      <w:del w:id="353" w:author="Raju Rimal" w:date="2021-08-16T12:35:00Z">
        <w:r w:rsidR="003E0614" w:rsidRPr="00845A7D" w:rsidDel="00686D90">
          <w:delText>Th</w:delText>
        </w:r>
        <w:r w:rsidR="00C07D5E" w:rsidDel="00686D90">
          <w:delText xml:space="preserve">is </w:delText>
        </w:r>
        <w:r w:rsidR="00D70ED9" w:rsidRPr="00845A7D" w:rsidDel="00686D90">
          <w:delText xml:space="preserve">unique time series of national melanoma tumour thickness data will </w:delText>
        </w:r>
      </w:del>
      <w:r w:rsidR="00D70ED9" w:rsidRPr="00845A7D">
        <w:t>identif</w:t>
      </w:r>
      <w:ins w:id="354" w:author="Trude Eid Robsahm" w:date="2021-08-17T08:46:00Z">
        <w:r w:rsidR="005F11F4">
          <w:t>ies</w:t>
        </w:r>
      </w:ins>
      <w:del w:id="355" w:author="Trude Eid Robsahm" w:date="2021-08-17T08:46:00Z">
        <w:r w:rsidR="00D70ED9" w:rsidRPr="00845A7D" w:rsidDel="005F11F4">
          <w:delText>y</w:delText>
        </w:r>
      </w:del>
      <w:r w:rsidR="00D70ED9" w:rsidRPr="00845A7D">
        <w:t xml:space="preserve"> </w:t>
      </w:r>
      <w:ins w:id="356" w:author="Raju Rimal" w:date="2021-08-16T12:35:00Z">
        <w:r>
          <w:t xml:space="preserve">the </w:t>
        </w:r>
      </w:ins>
      <w:r w:rsidR="00D70ED9" w:rsidRPr="00845A7D">
        <w:t xml:space="preserve">trends </w:t>
      </w:r>
      <w:r w:rsidR="00F15296">
        <w:t xml:space="preserve">in </w:t>
      </w:r>
      <w:ins w:id="357" w:author="Trude Eid Robsahm" w:date="2021-08-17T08:47:00Z">
        <w:r w:rsidR="005F11F4">
          <w:t xml:space="preserve">melanoma incidence by </w:t>
        </w:r>
      </w:ins>
      <w:r w:rsidR="00F15296">
        <w:t xml:space="preserve">tumour thickness, </w:t>
      </w:r>
      <w:r w:rsidR="00D70ED9" w:rsidRPr="00845A7D">
        <w:t>overall and in subgroups</w:t>
      </w:r>
      <w:del w:id="358" w:author="Trude Eid Robsahm" w:date="2021-08-17T08:47:00Z">
        <w:r w:rsidR="00D70ED9" w:rsidRPr="00845A7D" w:rsidDel="005F11F4">
          <w:delText xml:space="preserve"> of the population</w:delText>
        </w:r>
      </w:del>
      <w:r w:rsidR="00D70ED9" w:rsidRPr="00845A7D">
        <w:t xml:space="preserve">, </w:t>
      </w:r>
      <w:del w:id="359" w:author="Trude Eid Robsahm" w:date="2021-08-17T08:51:00Z">
        <w:r w:rsidR="00F15296" w:rsidDel="00811F56">
          <w:delText xml:space="preserve">as well as identify </w:delText>
        </w:r>
        <w:r w:rsidR="00D70ED9" w:rsidRPr="00845A7D" w:rsidDel="00811F56">
          <w:delText xml:space="preserve">potential effects of </w:delText>
        </w:r>
        <w:r w:rsidR="007006AF" w:rsidRPr="00845A7D" w:rsidDel="00811F56">
          <w:delText>chang</w:delText>
        </w:r>
        <w:r w:rsidR="007006AF" w:rsidDel="00811F56">
          <w:delText>ing</w:delText>
        </w:r>
        <w:r w:rsidR="007006AF" w:rsidRPr="00845A7D" w:rsidDel="00811F56">
          <w:delText xml:space="preserve"> </w:delText>
        </w:r>
        <w:r w:rsidR="00D70ED9" w:rsidRPr="00845A7D" w:rsidDel="00811F56">
          <w:delText>exposure patterns and earlier detection.</w:delText>
        </w:r>
      </w:del>
      <w:bookmarkEnd w:id="341"/>
    </w:p>
    <w:p w14:paraId="333EE268" w14:textId="74ECD4CB" w:rsidR="000751A0" w:rsidRPr="00C90BD4" w:rsidRDefault="00FB66FE" w:rsidP="00D375CF">
      <w:pPr>
        <w:spacing w:line="240" w:lineRule="auto"/>
      </w:pPr>
      <w:r w:rsidRPr="00853F8C">
        <w:rPr>
          <w:b/>
        </w:rPr>
        <w:t>Preference</w:t>
      </w:r>
      <w:r w:rsidR="00853F8C" w:rsidRPr="00853F8C">
        <w:rPr>
          <w:b/>
        </w:rPr>
        <w:t xml:space="preserve">: </w:t>
      </w:r>
      <w:r w:rsidR="000751A0">
        <w:t>Oral</w:t>
      </w:r>
    </w:p>
    <w:sectPr w:rsidR="000751A0" w:rsidRPr="00C90BD4" w:rsidSect="00E940FA">
      <w:pgSz w:w="11900" w:h="16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Trude Eid Robsahm" w:date="2021-08-17T08:23:00Z" w:initials="TER">
    <w:p w14:paraId="6667C375" w14:textId="2ABEAD6A" w:rsidR="00596589" w:rsidRDefault="00596589">
      <w:pPr>
        <w:pStyle w:val="CommentText"/>
      </w:pPr>
      <w:r>
        <w:rPr>
          <w:rStyle w:val="CommentReference"/>
        </w:rPr>
        <w:annotationRef/>
      </w:r>
      <w:r>
        <w:t>Delete? Or give the main variables here</w:t>
      </w:r>
    </w:p>
  </w:comment>
  <w:comment w:id="38" w:author="Trude Eid Robsahm" w:date="2021-08-17T08:25:00Z" w:initials="TER">
    <w:p w14:paraId="737B2ED0" w14:textId="21989C62" w:rsidR="00A202A7" w:rsidRDefault="00A202A7">
      <w:pPr>
        <w:pStyle w:val="CommentText"/>
      </w:pPr>
      <w:r>
        <w:rPr>
          <w:rStyle w:val="CommentReference"/>
        </w:rPr>
        <w:annotationRef/>
      </w:r>
      <w:r>
        <w:t>Is this the correct order?</w:t>
      </w:r>
    </w:p>
  </w:comment>
  <w:comment w:id="61" w:author="Trude Eid Robsahm" w:date="2021-08-17T08:29:00Z" w:initials="TER">
    <w:p w14:paraId="18FBD675" w14:textId="105EF81C" w:rsidR="00A202A7" w:rsidRDefault="00A202A7">
      <w:pPr>
        <w:pStyle w:val="CommentText"/>
      </w:pPr>
      <w:r>
        <w:rPr>
          <w:rStyle w:val="CommentReference"/>
        </w:rPr>
        <w:annotationRef/>
      </w:r>
      <w:r>
        <w:t>list the segment periods (1980-2000, 2001-2007, 2008-2019)</w:t>
      </w:r>
    </w:p>
  </w:comment>
  <w:comment w:id="88" w:author="Trude Eid Robsahm" w:date="2021-08-17T08:31:00Z" w:initials="TER">
    <w:p w14:paraId="567E0D96" w14:textId="4F8329B4" w:rsidR="00A202A7" w:rsidRDefault="00A202A7">
      <w:pPr>
        <w:pStyle w:val="CommentText"/>
      </w:pPr>
      <w:r>
        <w:rPr>
          <w:rStyle w:val="CommentReference"/>
        </w:rPr>
        <w:annotationRef/>
      </w:r>
      <w:r>
        <w:t>define?</w:t>
      </w:r>
    </w:p>
  </w:comment>
  <w:comment w:id="103" w:author="Raju Rimal [2]" w:date="2021-08-15T22:01:00Z" w:initials="RR">
    <w:p w14:paraId="75538AD4" w14:textId="74289940" w:rsidR="7BBD7D81" w:rsidRDefault="7BBD7D81">
      <w:pPr>
        <w:pStyle w:val="CommentText"/>
      </w:pPr>
      <w:r>
        <w:t>We will not be able to keep the table due to word limit. Only 350 is allowed.</w:t>
      </w:r>
      <w:r>
        <w:rPr>
          <w:rStyle w:val="CommentReference"/>
        </w:rPr>
        <w:annotationRef/>
      </w:r>
    </w:p>
  </w:comment>
  <w:comment w:id="105" w:author="Trude Eid Robsahm" w:date="2021-08-17T08:32:00Z" w:initials="TER">
    <w:p w14:paraId="75E3B741" w14:textId="52197FA9" w:rsidR="00A202A7" w:rsidRDefault="00A202A7">
      <w:pPr>
        <w:pStyle w:val="CommentText"/>
      </w:pPr>
      <w:r>
        <w:rPr>
          <w:rStyle w:val="CommentReference"/>
        </w:rPr>
        <w:annotationRef/>
      </w:r>
      <w:r>
        <w:t>Throughout follow-up, women were more frequently…</w:t>
      </w:r>
    </w:p>
  </w:comment>
  <w:comment w:id="151" w:author="Trude Eid Robsahm" w:date="2021-08-17T08:48:00Z" w:initials="TER">
    <w:p w14:paraId="7417A730" w14:textId="5DCCC5FA" w:rsidR="005F11F4" w:rsidRDefault="005F11F4">
      <w:pPr>
        <w:pStyle w:val="CommentText"/>
      </w:pPr>
      <w:r>
        <w:rPr>
          <w:rStyle w:val="CommentReference"/>
        </w:rPr>
        <w:annotationRef/>
      </w:r>
      <w:r>
        <w:t>Higher T stages (T2-T4)</w:t>
      </w:r>
    </w:p>
  </w:comment>
  <w:comment w:id="172" w:author="Trude Eid Robsahm" w:date="2021-08-17T08:44:00Z" w:initials="TER">
    <w:p w14:paraId="1BB62DCD" w14:textId="01DD8688" w:rsidR="00C8532E" w:rsidRDefault="00C8532E">
      <w:pPr>
        <w:pStyle w:val="CommentText"/>
      </w:pPr>
      <w:r>
        <w:rPr>
          <w:rStyle w:val="CommentReference"/>
        </w:rPr>
        <w:annotationRef/>
      </w:r>
      <w:r>
        <w:t>Overall?</w:t>
      </w:r>
    </w:p>
  </w:comment>
  <w:comment w:id="179" w:author="Trude Eid Robsahm" w:date="2021-08-17T08:45:00Z" w:initials="TER">
    <w:p w14:paraId="7F0DEF0A" w14:textId="035F7245" w:rsidR="005F11F4" w:rsidRDefault="005F11F4">
      <w:pPr>
        <w:pStyle w:val="CommentText"/>
      </w:pPr>
      <w:r>
        <w:rPr>
          <w:rStyle w:val="CommentReference"/>
        </w:rPr>
        <w:annotationRef/>
      </w:r>
      <w:r>
        <w:t>Not to be explained by increased diagnostic intensity alone?</w:t>
      </w:r>
    </w:p>
  </w:comment>
  <w:comment w:id="174" w:author="Trude Eid Robsahm" w:date="2021-08-17T08:47:00Z" w:initials="TER">
    <w:p w14:paraId="645B3D85" w14:textId="5EBF8329" w:rsidR="005F11F4" w:rsidRDefault="005F11F4">
      <w:pPr>
        <w:pStyle w:val="CommentText"/>
      </w:pPr>
      <w:r>
        <w:rPr>
          <w:rStyle w:val="CommentReference"/>
        </w:rPr>
        <w:annotationRef/>
      </w:r>
      <w:r w:rsidRPr="00811F56">
        <w:rPr>
          <w:highlight w:val="yellow"/>
        </w:rPr>
        <w:t>This part belongs to the conclusion</w:t>
      </w:r>
    </w:p>
  </w:comment>
  <w:comment w:id="344" w:author="Trude Eid Robsahm" w:date="2021-08-17T08:52:00Z" w:initials="TER">
    <w:p w14:paraId="45848F97" w14:textId="2BFED801" w:rsidR="00811F56" w:rsidRDefault="00811F56">
      <w:pPr>
        <w:pStyle w:val="CommentText"/>
      </w:pPr>
      <w:r>
        <w:rPr>
          <w:rStyle w:val="CommentReference"/>
        </w:rPr>
        <w:annotationRef/>
      </w:r>
      <w:r>
        <w:t>See comment above</w:t>
      </w:r>
      <w:bookmarkStart w:id="345" w:name="_GoBack"/>
      <w:bookmarkEnd w:id="34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67C375" w15:done="0"/>
  <w15:commentEx w15:paraId="737B2ED0" w15:done="0"/>
  <w15:commentEx w15:paraId="18FBD675" w15:done="0"/>
  <w15:commentEx w15:paraId="567E0D96" w15:done="0"/>
  <w15:commentEx w15:paraId="75538AD4" w15:done="0"/>
  <w15:commentEx w15:paraId="75E3B741" w15:done="0"/>
  <w15:commentEx w15:paraId="7417A730" w15:done="0"/>
  <w15:commentEx w15:paraId="1BB62DCD" w15:done="0"/>
  <w15:commentEx w15:paraId="7F0DEF0A" w15:done="0"/>
  <w15:commentEx w15:paraId="645B3D85" w15:done="0"/>
  <w15:commentEx w15:paraId="45848F97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1495974" w16cex:dateUtc="2021-08-15T20:01:47.4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538AD4" w16cid:durableId="2149597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E2ACF" w14:textId="77777777" w:rsidR="00EC74B6" w:rsidRDefault="00EC74B6">
      <w:pPr>
        <w:spacing w:after="0"/>
      </w:pPr>
      <w:r>
        <w:separator/>
      </w:r>
    </w:p>
  </w:endnote>
  <w:endnote w:type="continuationSeparator" w:id="0">
    <w:p w14:paraId="19B8A058" w14:textId="77777777" w:rsidR="00EC74B6" w:rsidRDefault="00EC7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DFEA6" w14:textId="77777777" w:rsidR="00EC74B6" w:rsidRDefault="00EC74B6">
      <w:r>
        <w:separator/>
      </w:r>
    </w:p>
  </w:footnote>
  <w:footnote w:type="continuationSeparator" w:id="0">
    <w:p w14:paraId="4F5158F9" w14:textId="77777777" w:rsidR="00EC74B6" w:rsidRDefault="00EC7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17C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C28E7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16E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02A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F4A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561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8B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BCE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6AF1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8AC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D6D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E61C73"/>
    <w:multiLevelType w:val="multilevel"/>
    <w:tmpl w:val="400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75992"/>
    <w:multiLevelType w:val="hybridMultilevel"/>
    <w:tmpl w:val="50704764"/>
    <w:lvl w:ilvl="0" w:tplc="273EE22C">
      <w:start w:val="1"/>
      <w:numFmt w:val="decimal"/>
      <w:pStyle w:val="Affiliation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1AE401"/>
    <w:multiLevelType w:val="multilevel"/>
    <w:tmpl w:val="A146A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3D837CF5"/>
    <w:multiLevelType w:val="hybridMultilevel"/>
    <w:tmpl w:val="29BED1EA"/>
    <w:lvl w:ilvl="0" w:tplc="E0DE5E42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D5D32"/>
    <w:multiLevelType w:val="hybridMultilevel"/>
    <w:tmpl w:val="A3A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70974"/>
    <w:multiLevelType w:val="multilevel"/>
    <w:tmpl w:val="91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1"/>
  </w:num>
  <w:num w:numId="5">
    <w:abstractNumId w:val="16"/>
  </w:num>
  <w:num w:numId="6">
    <w:abstractNumId w:val="15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ude Eid Robsahm">
    <w15:presenceInfo w15:providerId="AD" w15:userId="S-1-5-21-3653895966-3080412086-2170551197-1387"/>
  </w15:person>
  <w15:person w15:author="Raju Rimal">
    <w15:presenceInfo w15:providerId="AD" w15:userId="S-1-5-21-1927809936-1189766144-1318725885-763670"/>
  </w15:person>
  <w15:person w15:author="Raju Rimal [2]">
    <w15:presenceInfo w15:providerId="AD" w15:userId="S::rajur@uio.no::512e7f14-ebff-448c-bf59-1202fd5f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TY0sbQ0MzY1NTFX0lEKTi0uzszPAykwrAUAtQ/xCSwAAAA="/>
  </w:docVars>
  <w:rsids>
    <w:rsidRoot w:val="00590D07"/>
    <w:rsid w:val="00004B59"/>
    <w:rsid w:val="00011C8B"/>
    <w:rsid w:val="000132C3"/>
    <w:rsid w:val="00014F78"/>
    <w:rsid w:val="00021BE1"/>
    <w:rsid w:val="00030C08"/>
    <w:rsid w:val="00034759"/>
    <w:rsid w:val="0004516C"/>
    <w:rsid w:val="00055579"/>
    <w:rsid w:val="0005721E"/>
    <w:rsid w:val="00062F11"/>
    <w:rsid w:val="00066062"/>
    <w:rsid w:val="00066D1F"/>
    <w:rsid w:val="00066D5A"/>
    <w:rsid w:val="00073275"/>
    <w:rsid w:val="000751A0"/>
    <w:rsid w:val="0007575D"/>
    <w:rsid w:val="00075835"/>
    <w:rsid w:val="00083C5F"/>
    <w:rsid w:val="00085354"/>
    <w:rsid w:val="00090ACB"/>
    <w:rsid w:val="000A6A83"/>
    <w:rsid w:val="000C08AB"/>
    <w:rsid w:val="000E0590"/>
    <w:rsid w:val="0010256C"/>
    <w:rsid w:val="00130EB6"/>
    <w:rsid w:val="0013685A"/>
    <w:rsid w:val="00136E23"/>
    <w:rsid w:val="001415FC"/>
    <w:rsid w:val="0016773D"/>
    <w:rsid w:val="00190F7C"/>
    <w:rsid w:val="001A356C"/>
    <w:rsid w:val="001C0B2F"/>
    <w:rsid w:val="001D4D30"/>
    <w:rsid w:val="001E333E"/>
    <w:rsid w:val="001F6262"/>
    <w:rsid w:val="001F6B81"/>
    <w:rsid w:val="00203875"/>
    <w:rsid w:val="00204C47"/>
    <w:rsid w:val="002058FE"/>
    <w:rsid w:val="00206524"/>
    <w:rsid w:val="00206890"/>
    <w:rsid w:val="00224CCC"/>
    <w:rsid w:val="00225531"/>
    <w:rsid w:val="00237F5C"/>
    <w:rsid w:val="002415F7"/>
    <w:rsid w:val="002444E6"/>
    <w:rsid w:val="00262D79"/>
    <w:rsid w:val="00271AD2"/>
    <w:rsid w:val="002735A8"/>
    <w:rsid w:val="002738C3"/>
    <w:rsid w:val="002A4AD8"/>
    <w:rsid w:val="002A5630"/>
    <w:rsid w:val="002A65EA"/>
    <w:rsid w:val="002A6B73"/>
    <w:rsid w:val="002E4BC3"/>
    <w:rsid w:val="002E5B7F"/>
    <w:rsid w:val="00304960"/>
    <w:rsid w:val="00306929"/>
    <w:rsid w:val="00313064"/>
    <w:rsid w:val="00313F12"/>
    <w:rsid w:val="0032103D"/>
    <w:rsid w:val="00327953"/>
    <w:rsid w:val="00327F54"/>
    <w:rsid w:val="00357758"/>
    <w:rsid w:val="00360110"/>
    <w:rsid w:val="00366C2B"/>
    <w:rsid w:val="003873B1"/>
    <w:rsid w:val="003874BD"/>
    <w:rsid w:val="003C4995"/>
    <w:rsid w:val="003D1703"/>
    <w:rsid w:val="003E0614"/>
    <w:rsid w:val="003E2B77"/>
    <w:rsid w:val="003E326A"/>
    <w:rsid w:val="003E5483"/>
    <w:rsid w:val="003E669A"/>
    <w:rsid w:val="003E7932"/>
    <w:rsid w:val="003F24A7"/>
    <w:rsid w:val="003F3C90"/>
    <w:rsid w:val="004031F1"/>
    <w:rsid w:val="004077C8"/>
    <w:rsid w:val="0041142A"/>
    <w:rsid w:val="00412421"/>
    <w:rsid w:val="00436F93"/>
    <w:rsid w:val="00456A38"/>
    <w:rsid w:val="0047205E"/>
    <w:rsid w:val="00480238"/>
    <w:rsid w:val="0048305C"/>
    <w:rsid w:val="00491BDF"/>
    <w:rsid w:val="004A06D5"/>
    <w:rsid w:val="004C44B0"/>
    <w:rsid w:val="004D7862"/>
    <w:rsid w:val="004E29B3"/>
    <w:rsid w:val="004E6F6D"/>
    <w:rsid w:val="005005ED"/>
    <w:rsid w:val="00501F13"/>
    <w:rsid w:val="005032B9"/>
    <w:rsid w:val="005209E8"/>
    <w:rsid w:val="0052305C"/>
    <w:rsid w:val="00524575"/>
    <w:rsid w:val="00531B4F"/>
    <w:rsid w:val="00541882"/>
    <w:rsid w:val="00567BCF"/>
    <w:rsid w:val="00571149"/>
    <w:rsid w:val="00582B9D"/>
    <w:rsid w:val="0058603D"/>
    <w:rsid w:val="00590D07"/>
    <w:rsid w:val="00596589"/>
    <w:rsid w:val="005977BA"/>
    <w:rsid w:val="005A0CA1"/>
    <w:rsid w:val="005C36CF"/>
    <w:rsid w:val="005C61BB"/>
    <w:rsid w:val="005D06D1"/>
    <w:rsid w:val="005F11F4"/>
    <w:rsid w:val="005F5F4E"/>
    <w:rsid w:val="0061310C"/>
    <w:rsid w:val="00614259"/>
    <w:rsid w:val="00625395"/>
    <w:rsid w:val="006345FF"/>
    <w:rsid w:val="00645511"/>
    <w:rsid w:val="006845B6"/>
    <w:rsid w:val="00686D90"/>
    <w:rsid w:val="006B471F"/>
    <w:rsid w:val="006B6346"/>
    <w:rsid w:val="006B77F7"/>
    <w:rsid w:val="006D06BE"/>
    <w:rsid w:val="006D1F63"/>
    <w:rsid w:val="006D2F5C"/>
    <w:rsid w:val="006D54AC"/>
    <w:rsid w:val="006E240E"/>
    <w:rsid w:val="006E56DB"/>
    <w:rsid w:val="006E7EB1"/>
    <w:rsid w:val="006F2156"/>
    <w:rsid w:val="006F2FA4"/>
    <w:rsid w:val="006F6D4C"/>
    <w:rsid w:val="007006AF"/>
    <w:rsid w:val="00720CBF"/>
    <w:rsid w:val="00721FE5"/>
    <w:rsid w:val="0074446D"/>
    <w:rsid w:val="00744ED8"/>
    <w:rsid w:val="007477F7"/>
    <w:rsid w:val="00756560"/>
    <w:rsid w:val="00766ACA"/>
    <w:rsid w:val="00773BA8"/>
    <w:rsid w:val="00784D58"/>
    <w:rsid w:val="007A094C"/>
    <w:rsid w:val="007A1EE8"/>
    <w:rsid w:val="007A51C1"/>
    <w:rsid w:val="007E164E"/>
    <w:rsid w:val="007E3C14"/>
    <w:rsid w:val="00811F56"/>
    <w:rsid w:val="008357CC"/>
    <w:rsid w:val="00842BA6"/>
    <w:rsid w:val="00843482"/>
    <w:rsid w:val="00844D0C"/>
    <w:rsid w:val="00845730"/>
    <w:rsid w:val="00845A7D"/>
    <w:rsid w:val="00853F8C"/>
    <w:rsid w:val="00856CDE"/>
    <w:rsid w:val="00856EFB"/>
    <w:rsid w:val="008702C1"/>
    <w:rsid w:val="00871A10"/>
    <w:rsid w:val="008768BB"/>
    <w:rsid w:val="0088753F"/>
    <w:rsid w:val="008903EE"/>
    <w:rsid w:val="008979B5"/>
    <w:rsid w:val="008A0915"/>
    <w:rsid w:val="008D6863"/>
    <w:rsid w:val="008D76EA"/>
    <w:rsid w:val="008E714A"/>
    <w:rsid w:val="008F0BF9"/>
    <w:rsid w:val="008F4BD2"/>
    <w:rsid w:val="008F545C"/>
    <w:rsid w:val="0090085E"/>
    <w:rsid w:val="00902553"/>
    <w:rsid w:val="0090326F"/>
    <w:rsid w:val="00903C50"/>
    <w:rsid w:val="009045C8"/>
    <w:rsid w:val="00913867"/>
    <w:rsid w:val="00927DB6"/>
    <w:rsid w:val="00927E54"/>
    <w:rsid w:val="00944264"/>
    <w:rsid w:val="009670F0"/>
    <w:rsid w:val="00982EDB"/>
    <w:rsid w:val="00995C0A"/>
    <w:rsid w:val="009A0B82"/>
    <w:rsid w:val="009B4D99"/>
    <w:rsid w:val="009C2226"/>
    <w:rsid w:val="009F08E2"/>
    <w:rsid w:val="009F1942"/>
    <w:rsid w:val="009F2085"/>
    <w:rsid w:val="00A008BD"/>
    <w:rsid w:val="00A0439A"/>
    <w:rsid w:val="00A202A7"/>
    <w:rsid w:val="00A214E3"/>
    <w:rsid w:val="00A347B1"/>
    <w:rsid w:val="00A35405"/>
    <w:rsid w:val="00A43183"/>
    <w:rsid w:val="00A47731"/>
    <w:rsid w:val="00A6688B"/>
    <w:rsid w:val="00A80478"/>
    <w:rsid w:val="00A8338D"/>
    <w:rsid w:val="00A86015"/>
    <w:rsid w:val="00AB0DAE"/>
    <w:rsid w:val="00AB1203"/>
    <w:rsid w:val="00AC0C33"/>
    <w:rsid w:val="00AC5E51"/>
    <w:rsid w:val="00AE3000"/>
    <w:rsid w:val="00B36105"/>
    <w:rsid w:val="00B45817"/>
    <w:rsid w:val="00B56B0B"/>
    <w:rsid w:val="00B60081"/>
    <w:rsid w:val="00B67A22"/>
    <w:rsid w:val="00B67A48"/>
    <w:rsid w:val="00B86B75"/>
    <w:rsid w:val="00B9215A"/>
    <w:rsid w:val="00B92216"/>
    <w:rsid w:val="00B924E0"/>
    <w:rsid w:val="00BA10C7"/>
    <w:rsid w:val="00BA7B78"/>
    <w:rsid w:val="00BC1D1D"/>
    <w:rsid w:val="00BC48D5"/>
    <w:rsid w:val="00BE386A"/>
    <w:rsid w:val="00BE5026"/>
    <w:rsid w:val="00C07D5E"/>
    <w:rsid w:val="00C14B73"/>
    <w:rsid w:val="00C15942"/>
    <w:rsid w:val="00C204AD"/>
    <w:rsid w:val="00C31894"/>
    <w:rsid w:val="00C32456"/>
    <w:rsid w:val="00C36279"/>
    <w:rsid w:val="00C41088"/>
    <w:rsid w:val="00C813AF"/>
    <w:rsid w:val="00C8532E"/>
    <w:rsid w:val="00C8628B"/>
    <w:rsid w:val="00C875C0"/>
    <w:rsid w:val="00C90BD4"/>
    <w:rsid w:val="00C959E7"/>
    <w:rsid w:val="00CA32CD"/>
    <w:rsid w:val="00CA37CB"/>
    <w:rsid w:val="00CB37B4"/>
    <w:rsid w:val="00CC2A7A"/>
    <w:rsid w:val="00CC486D"/>
    <w:rsid w:val="00CD35E6"/>
    <w:rsid w:val="00CD636E"/>
    <w:rsid w:val="00CD7345"/>
    <w:rsid w:val="00CE4FE7"/>
    <w:rsid w:val="00CF4793"/>
    <w:rsid w:val="00D177E4"/>
    <w:rsid w:val="00D31539"/>
    <w:rsid w:val="00D31BF1"/>
    <w:rsid w:val="00D35655"/>
    <w:rsid w:val="00D35DDA"/>
    <w:rsid w:val="00D36494"/>
    <w:rsid w:val="00D375CF"/>
    <w:rsid w:val="00D37BC9"/>
    <w:rsid w:val="00D42659"/>
    <w:rsid w:val="00D4476E"/>
    <w:rsid w:val="00D5198B"/>
    <w:rsid w:val="00D51DE1"/>
    <w:rsid w:val="00D6214B"/>
    <w:rsid w:val="00D70ED9"/>
    <w:rsid w:val="00D747A5"/>
    <w:rsid w:val="00D74FDA"/>
    <w:rsid w:val="00D762D0"/>
    <w:rsid w:val="00D94F5C"/>
    <w:rsid w:val="00D9696D"/>
    <w:rsid w:val="00DB707C"/>
    <w:rsid w:val="00DC7532"/>
    <w:rsid w:val="00DD355B"/>
    <w:rsid w:val="00DD6C2F"/>
    <w:rsid w:val="00E00199"/>
    <w:rsid w:val="00E0020E"/>
    <w:rsid w:val="00E315A3"/>
    <w:rsid w:val="00E32A94"/>
    <w:rsid w:val="00E34995"/>
    <w:rsid w:val="00E41A17"/>
    <w:rsid w:val="00E64F2C"/>
    <w:rsid w:val="00E661D1"/>
    <w:rsid w:val="00E940FA"/>
    <w:rsid w:val="00EA2FF1"/>
    <w:rsid w:val="00EC74B6"/>
    <w:rsid w:val="00ED3C81"/>
    <w:rsid w:val="00EE2919"/>
    <w:rsid w:val="00EF20D6"/>
    <w:rsid w:val="00F0033D"/>
    <w:rsid w:val="00F15296"/>
    <w:rsid w:val="00F17778"/>
    <w:rsid w:val="00F24F22"/>
    <w:rsid w:val="00F274B2"/>
    <w:rsid w:val="00F37124"/>
    <w:rsid w:val="00F53CCE"/>
    <w:rsid w:val="00F8532F"/>
    <w:rsid w:val="00F8651E"/>
    <w:rsid w:val="00F8719B"/>
    <w:rsid w:val="00F97C13"/>
    <w:rsid w:val="00FA0B5A"/>
    <w:rsid w:val="00FB0E06"/>
    <w:rsid w:val="00FB3F14"/>
    <w:rsid w:val="00FB66FE"/>
    <w:rsid w:val="00FB70BD"/>
    <w:rsid w:val="00FC6F9E"/>
    <w:rsid w:val="00FD2726"/>
    <w:rsid w:val="00FD3C3E"/>
    <w:rsid w:val="00FE2512"/>
    <w:rsid w:val="010A769C"/>
    <w:rsid w:val="0136A34B"/>
    <w:rsid w:val="03510D0F"/>
    <w:rsid w:val="0537D927"/>
    <w:rsid w:val="0B068A4B"/>
    <w:rsid w:val="11197FD8"/>
    <w:rsid w:val="1161C291"/>
    <w:rsid w:val="1792948E"/>
    <w:rsid w:val="191F041B"/>
    <w:rsid w:val="1A1D3D3B"/>
    <w:rsid w:val="207E8F65"/>
    <w:rsid w:val="26346D70"/>
    <w:rsid w:val="2D78FF48"/>
    <w:rsid w:val="332DBE6B"/>
    <w:rsid w:val="3611D0EA"/>
    <w:rsid w:val="36B51131"/>
    <w:rsid w:val="36C1CBDE"/>
    <w:rsid w:val="37795242"/>
    <w:rsid w:val="3C8E4D15"/>
    <w:rsid w:val="3DB75AA3"/>
    <w:rsid w:val="3F1A58D9"/>
    <w:rsid w:val="46AAA04D"/>
    <w:rsid w:val="4C8D048F"/>
    <w:rsid w:val="4CEB513F"/>
    <w:rsid w:val="4E62E89A"/>
    <w:rsid w:val="5007B27E"/>
    <w:rsid w:val="51AD8031"/>
    <w:rsid w:val="55521919"/>
    <w:rsid w:val="5705CB25"/>
    <w:rsid w:val="5BDC89ED"/>
    <w:rsid w:val="5F6E37C1"/>
    <w:rsid w:val="62635341"/>
    <w:rsid w:val="62F12866"/>
    <w:rsid w:val="67F463CE"/>
    <w:rsid w:val="70716978"/>
    <w:rsid w:val="75A67DD8"/>
    <w:rsid w:val="75B476C1"/>
    <w:rsid w:val="787B1107"/>
    <w:rsid w:val="79C35325"/>
    <w:rsid w:val="7ADDDBEA"/>
    <w:rsid w:val="7BBD7D81"/>
    <w:rsid w:val="7C1B0D25"/>
    <w:rsid w:val="7C87DE87"/>
    <w:rsid w:val="7D4CC4F7"/>
    <w:rsid w:val="7DECA1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B950822"/>
  <w15:docId w15:val="{E1018496-112F-0847-9CAD-A2148FE1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F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6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6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6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6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66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66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numPr>
        <w:numId w:val="18"/>
      </w:num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B66F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FE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nhideWhenUsed/>
    <w:qFormat/>
    <w:rsid w:val="00FB66F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B66FE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844D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4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4D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4D0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531B4F"/>
    <w:pPr>
      <w:spacing w:after="0"/>
    </w:pPr>
  </w:style>
  <w:style w:type="paragraph" w:styleId="NormalWeb">
    <w:name w:val="Normal (Web)"/>
    <w:basedOn w:val="Normal"/>
    <w:semiHidden/>
    <w:unhideWhenUsed/>
    <w:rsid w:val="009045C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720CBF"/>
    <w:pPr>
      <w:ind w:left="720"/>
      <w:contextualSpacing/>
    </w:pPr>
  </w:style>
  <w:style w:type="character" w:customStyle="1" w:styleId="Cross-Referenced">
    <w:name w:val="Cross-Referenced"/>
    <w:basedOn w:val="DefaultParagraphFont"/>
    <w:uiPriority w:val="1"/>
    <w:qFormat/>
    <w:rsid w:val="00E0020E"/>
    <w:rPr>
      <w:vertAlign w:val="superscript"/>
      <w:lang w:val="en-GB"/>
    </w:rPr>
  </w:style>
  <w:style w:type="character" w:customStyle="1" w:styleId="BodyTextChar">
    <w:name w:val="Body Text Char"/>
    <w:basedOn w:val="DefaultParagraphFont"/>
    <w:link w:val="BodyText"/>
    <w:rsid w:val="00E0020E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66FE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6F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66F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66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66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66F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B66F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B66F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B66F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FB66FE"/>
    <w:rPr>
      <w:rFonts w:asciiTheme="majorHAnsi" w:eastAsiaTheme="majorEastAsia" w:hAnsiTheme="majorHAnsi" w:cstheme="majorBidi"/>
      <w:b/>
      <w:spacing w:val="-10"/>
      <w:sz w:val="28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B66F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B66F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B66FE"/>
    <w:rPr>
      <w:i/>
      <w:iCs/>
      <w:color w:val="auto"/>
    </w:rPr>
  </w:style>
  <w:style w:type="paragraph" w:styleId="NoSpacing">
    <w:name w:val="No Spacing"/>
    <w:uiPriority w:val="1"/>
    <w:qFormat/>
    <w:rsid w:val="00FB6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66F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F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FE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B66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66FE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B66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B66FE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B66FE"/>
    <w:rPr>
      <w:b/>
      <w:bCs/>
      <w:i/>
      <w:iCs/>
      <w:spacing w:val="5"/>
    </w:rPr>
  </w:style>
  <w:style w:type="paragraph" w:customStyle="1" w:styleId="Authors">
    <w:name w:val="Authors"/>
    <w:basedOn w:val="BodyText"/>
    <w:qFormat/>
    <w:rsid w:val="00FB66FE"/>
    <w:rPr>
      <w:sz w:val="28"/>
    </w:rPr>
  </w:style>
  <w:style w:type="paragraph" w:customStyle="1" w:styleId="Affiliations">
    <w:name w:val="Affiliations"/>
    <w:basedOn w:val="ListParagraph"/>
    <w:qFormat/>
    <w:rsid w:val="00FB66FE"/>
    <w:pPr>
      <w:numPr>
        <w:numId w:val="7"/>
      </w:numPr>
    </w:pPr>
    <w:rPr>
      <w:sz w:val="18"/>
    </w:rPr>
  </w:style>
  <w:style w:type="paragraph" w:customStyle="1" w:styleId="StyleTableCaptionNotItalic">
    <w:name w:val="Style Table Caption + Not Italic"/>
    <w:basedOn w:val="TableCaption"/>
    <w:rsid w:val="00EE2919"/>
    <w:rPr>
      <w:b/>
      <w:i w:val="0"/>
      <w:iCs w:val="0"/>
      <w:color w:val="auto"/>
      <w:sz w:val="22"/>
    </w:rPr>
  </w:style>
  <w:style w:type="character" w:customStyle="1" w:styleId="StyleLatinArial8ptBoldBlack">
    <w:name w:val="Style (Latin) Arial 8 pt Bold Black"/>
    <w:basedOn w:val="DefaultParagraphFont"/>
    <w:rsid w:val="00FB66FE"/>
    <w:rPr>
      <w:rFonts w:asciiTheme="minorHAnsi" w:hAnsiTheme="minorHAnsi"/>
      <w:b/>
      <w:bCs/>
      <w:color w:val="000000"/>
      <w:sz w:val="22"/>
    </w:rPr>
  </w:style>
  <w:style w:type="paragraph" w:customStyle="1" w:styleId="StyleLatinArial8ptCustomColorRGB171717CenteredL">
    <w:name w:val="Style (Latin) Arial 8 pt Custom Color(RGB(171717)) Centered L..."/>
    <w:basedOn w:val="Normal"/>
    <w:rsid w:val="00FB66FE"/>
    <w:pPr>
      <w:spacing w:after="0"/>
      <w:ind w:left="100" w:right="100"/>
      <w:jc w:val="center"/>
    </w:pPr>
    <w:rPr>
      <w:rFonts w:eastAsia="Times New Roman" w:cs="Times New Roman"/>
      <w:color w:val="111111"/>
      <w:szCs w:val="20"/>
    </w:rPr>
  </w:style>
  <w:style w:type="character" w:customStyle="1" w:styleId="StyleLatinArial8ptCustomColorRGB171717">
    <w:name w:val="Style (Latin) Arial 8 pt Custom Color(RGB(171717))"/>
    <w:basedOn w:val="DefaultParagraphFont"/>
    <w:rsid w:val="00FB66FE"/>
    <w:rPr>
      <w:rFonts w:asciiTheme="minorHAnsi" w:hAnsiTheme="minorHAnsi"/>
      <w:color w:val="111111"/>
      <w:sz w:val="22"/>
    </w:rPr>
  </w:style>
  <w:style w:type="character" w:customStyle="1" w:styleId="StyleLatinArial8ptBoldCustomColorRGB171717">
    <w:name w:val="Style (Latin) Arial 8 pt Bold Custom Color(RGB(171717))"/>
    <w:basedOn w:val="DefaultParagraphFont"/>
    <w:rsid w:val="00FB66FE"/>
    <w:rPr>
      <w:rFonts w:asciiTheme="minorHAnsi" w:hAnsiTheme="minorHAnsi"/>
      <w:b/>
      <w:bCs/>
      <w:color w:val="111111"/>
      <w:sz w:val="22"/>
    </w:rPr>
  </w:style>
  <w:style w:type="character" w:customStyle="1" w:styleId="StyleLatinArial8ptBlack">
    <w:name w:val="Style (Latin) Arial 8 pt Black"/>
    <w:basedOn w:val="DefaultParagraphFont"/>
    <w:rsid w:val="00FB66FE"/>
    <w:rPr>
      <w:rFonts w:asciiTheme="minorHAnsi" w:hAnsiTheme="minorHAns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c4f811b99a7a441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568737238dae422e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8483B-DE60-49F8-96E9-08FBF621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Tenth World Congress of Melanoma in Conjuction with 17th EADO Congress</vt:lpstr>
    </vt:vector>
  </TitlesOfParts>
  <Company>University of Oslo, Institute of Basic Medicine</Company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Tenth World Congress of Melanoma in Conjuction with 17th EADO Congress</dc:title>
  <dc:creator>Raju Rimal</dc:creator>
  <cp:keywords/>
  <cp:lastModifiedBy>Trude Eid Robsahm</cp:lastModifiedBy>
  <cp:revision>3</cp:revision>
  <cp:lastPrinted>2021-03-05T11:52:00Z</cp:lastPrinted>
  <dcterms:created xsi:type="dcterms:W3CDTF">2021-08-17T06:50:00Z</dcterms:created>
  <dcterms:modified xsi:type="dcterms:W3CDTF">2021-08-17T06:52:00Z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02, 2021</vt:lpwstr>
  </property>
  <property fmtid="{D5CDD505-2E9C-101B-9397-08002B2CF9AE}" pid="3" name="output">
    <vt:lpwstr/>
  </property>
  <property fmtid="{D5CDD505-2E9C-101B-9397-08002B2CF9AE}" pid="4" name="subtitle">
    <vt:lpwstr>April 15-17, 2021</vt:lpwstr>
  </property>
</Properties>
</file>