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2E03069D" w:rsidR="000C7198" w:rsidRPr="00786C20" w:rsidRDefault="001018CF">
      <w:pPr>
        <w:pStyle w:val="Title"/>
        <w:rPr>
          <w:lang w:val="en-GB"/>
        </w:rPr>
      </w:pPr>
      <w:r w:rsidRPr="00786C20">
        <w:rPr>
          <w:lang w:val="en-GB"/>
        </w:rPr>
        <w:t>T</w:t>
      </w:r>
      <w:r w:rsidR="00F77723" w:rsidRPr="00786C20">
        <w:rPr>
          <w:lang w:val="en-GB"/>
        </w:rPr>
        <w:t>rends in melanoma tumour thickness in Norway</w:t>
      </w:r>
      <w:r w:rsidRPr="00786C20">
        <w:rPr>
          <w:lang w:val="en-GB"/>
        </w:rPr>
        <w:t xml:space="preserve"> 1980-2019</w:t>
      </w:r>
      <w:r w:rsidR="00F77723" w:rsidRPr="00786C20">
        <w:rPr>
          <w:lang w:val="en-GB"/>
        </w:rPr>
        <w:t xml:space="preserve"> </w:t>
      </w:r>
    </w:p>
    <w:p w14:paraId="00000002" w14:textId="186C8C74" w:rsidR="000C7198" w:rsidRPr="00786C20" w:rsidRDefault="00F77723">
      <w:pPr>
        <w:rPr>
          <w:sz w:val="28"/>
          <w:szCs w:val="28"/>
          <w:lang w:val="en-GB"/>
        </w:rPr>
      </w:pPr>
      <w:r w:rsidRPr="00786C20">
        <w:rPr>
          <w:b/>
          <w:sz w:val="28"/>
          <w:szCs w:val="28"/>
          <w:lang w:val="en-GB"/>
        </w:rPr>
        <w:t>Raju Rimal</w:t>
      </w:r>
      <w:r w:rsidRPr="00786C20">
        <w:rPr>
          <w:b/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>, Trude E Robsahm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2</w:t>
      </w:r>
      <w:r w:rsidRPr="00786C20">
        <w:rPr>
          <w:sz w:val="28"/>
          <w:szCs w:val="28"/>
          <w:lang w:val="en-GB"/>
        </w:rPr>
        <w:t>, Adele Green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3</w:t>
      </w:r>
      <w:r w:rsidRPr="00786C20">
        <w:rPr>
          <w:sz w:val="28"/>
          <w:szCs w:val="28"/>
          <w:vertAlign w:val="superscript"/>
          <w:lang w:val="en-GB"/>
        </w:rPr>
        <w:t>,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4</w:t>
      </w:r>
      <w:r w:rsidRPr="00786C20">
        <w:rPr>
          <w:sz w:val="28"/>
          <w:szCs w:val="28"/>
          <w:lang w:val="en-GB"/>
        </w:rPr>
        <w:t>, Reza Ghiasvand</w:t>
      </w:r>
      <w:ins w:id="0" w:author="Reza Ghiasvand" w:date="2021-08-24T08:14:00Z">
        <w:r w:rsidR="00A366B2">
          <w:rPr>
            <w:sz w:val="28"/>
            <w:szCs w:val="28"/>
            <w:shd w:val="clear" w:color="auto" w:fill="E1E3E6"/>
            <w:vertAlign w:val="superscript"/>
            <w:lang w:val="en-GB"/>
          </w:rPr>
          <w:t>2,5</w:t>
        </w:r>
      </w:ins>
      <w:bookmarkStart w:id="1" w:name="_GoBack"/>
      <w:bookmarkEnd w:id="1"/>
      <w:del w:id="2" w:author="Reza Ghiasvand" w:date="2021-08-24T08:14:00Z">
        <w:r w:rsidRPr="00786C20" w:rsidDel="00A366B2">
          <w:rPr>
            <w:sz w:val="28"/>
            <w:szCs w:val="28"/>
            <w:shd w:val="clear" w:color="auto" w:fill="E1E3E6"/>
            <w:vertAlign w:val="superscript"/>
            <w:lang w:val="en-GB"/>
          </w:rPr>
          <w:delText>5</w:delText>
        </w:r>
      </w:del>
      <w:r w:rsidRPr="00786C20">
        <w:rPr>
          <w:sz w:val="28"/>
          <w:szCs w:val="28"/>
          <w:lang w:val="en-GB"/>
        </w:rPr>
        <w:t>, Corina S Rueegg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786C20">
        <w:rPr>
          <w:sz w:val="28"/>
          <w:szCs w:val="28"/>
          <w:lang w:val="en-GB"/>
        </w:rPr>
        <w:t>, Assia Bassarova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6</w:t>
      </w:r>
      <w:r w:rsidRPr="00786C20">
        <w:rPr>
          <w:sz w:val="28"/>
          <w:szCs w:val="28"/>
          <w:lang w:val="en-GB"/>
        </w:rPr>
        <w:t>, Petter Gjersvik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7</w:t>
      </w:r>
      <w:r w:rsidRPr="00786C20">
        <w:rPr>
          <w:sz w:val="28"/>
          <w:szCs w:val="28"/>
          <w:lang w:val="en-GB"/>
        </w:rPr>
        <w:t>, Elisabete Weiderpass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8</w:t>
      </w:r>
      <w:r w:rsidRPr="00786C20">
        <w:rPr>
          <w:sz w:val="28"/>
          <w:szCs w:val="28"/>
          <w:lang w:val="en-GB"/>
        </w:rPr>
        <w:t>, Odd O Aalen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>, Bjørn Møller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9</w:t>
      </w:r>
      <w:r w:rsidRPr="00786C20">
        <w:rPr>
          <w:sz w:val="28"/>
          <w:szCs w:val="28"/>
          <w:lang w:val="en-GB"/>
        </w:rPr>
        <w:t>, Marit B Veierød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 xml:space="preserve"> </w:t>
      </w:r>
    </w:p>
    <w:p w14:paraId="00000003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Oslo Centre for Biostatistics and Epidemiology, Department of Biostatistics, Institute of Basic Medical Sciences, University of Oslo, Oslo, Norway </w:t>
      </w:r>
    </w:p>
    <w:p w14:paraId="00000004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Research, Cancer Registry of Norway, Oslo, Norway </w:t>
      </w:r>
    </w:p>
    <w:p w14:paraId="00000005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Population Health, QIMR Berghofer Medical Research Institute, Brisbane, Australia </w:t>
      </w:r>
    </w:p>
    <w:p w14:paraId="00000006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Cancer Research UK Manchester Institute, University of Manchester, Manchester, United Kingdom </w:t>
      </w:r>
    </w:p>
    <w:p w14:paraId="00000007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Oslo Centre for Biostatistics and Epidemiology, Oslo University Hospital, Oslo, Norway </w:t>
      </w:r>
    </w:p>
    <w:p w14:paraId="00000008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>Department of Pathology, Oslo University Hospital–</w:t>
      </w:r>
      <w:proofErr w:type="spellStart"/>
      <w:r w:rsidRPr="00786C20">
        <w:rPr>
          <w:sz w:val="18"/>
          <w:szCs w:val="18"/>
          <w:lang w:val="en-GB"/>
        </w:rPr>
        <w:t>Ullevål</w:t>
      </w:r>
      <w:proofErr w:type="spellEnd"/>
      <w:r w:rsidRPr="00786C20">
        <w:rPr>
          <w:sz w:val="18"/>
          <w:szCs w:val="18"/>
          <w:lang w:val="en-GB"/>
        </w:rPr>
        <w:t xml:space="preserve">, Oslo, Norway </w:t>
      </w:r>
    </w:p>
    <w:p w14:paraId="00000009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Institute of Clinical Medicine, University of Oslo, Oslo, Norway </w:t>
      </w:r>
    </w:p>
    <w:p w14:paraId="0000000A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International Agency for Research on Cancer, Lyon, France </w:t>
      </w:r>
    </w:p>
    <w:p w14:paraId="0000000B" w14:textId="77777777" w:rsidR="000C7198" w:rsidRPr="00786C20" w:rsidRDefault="00F77723">
      <w:pPr>
        <w:numPr>
          <w:ilvl w:val="0"/>
          <w:numId w:val="1"/>
        </w:numPr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Registration, Cancer Registry of Norway, Oslo, Norway </w:t>
      </w:r>
    </w:p>
    <w:p w14:paraId="0000000C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3" w:name="_en8pqmy5ywu6" w:colFirst="0" w:colLast="0"/>
      <w:bookmarkEnd w:id="3"/>
      <w:r w:rsidRPr="00786C20">
        <w:rPr>
          <w:sz w:val="22"/>
          <w:szCs w:val="22"/>
          <w:lang w:val="en-GB"/>
        </w:rPr>
        <w:t xml:space="preserve">Background </w:t>
      </w:r>
    </w:p>
    <w:p w14:paraId="683791C3" w14:textId="6FA96283" w:rsidR="008844F5" w:rsidRPr="00786C20" w:rsidRDefault="00F77723" w:rsidP="003761AA">
      <w:pPr>
        <w:rPr>
          <w:lang w:val="en-GB"/>
        </w:rPr>
      </w:pPr>
      <w:r w:rsidRPr="00786C20">
        <w:rPr>
          <w:lang w:val="en-GB"/>
        </w:rPr>
        <w:t xml:space="preserve">Norway ranks fifth in incidence </w:t>
      </w:r>
      <w:r w:rsidR="008844F5" w:rsidRPr="00786C20">
        <w:rPr>
          <w:lang w:val="en-GB"/>
        </w:rPr>
        <w:t xml:space="preserve">and second in mortality </w:t>
      </w:r>
      <w:r w:rsidRPr="00786C20">
        <w:rPr>
          <w:lang w:val="en-GB"/>
        </w:rPr>
        <w:t xml:space="preserve">of cutaneous melanoma worldwide. </w:t>
      </w:r>
      <w:r w:rsidR="003761AA" w:rsidRPr="00786C20">
        <w:rPr>
          <w:lang w:val="en-GB"/>
        </w:rPr>
        <w:t>T</w:t>
      </w:r>
      <w:r w:rsidR="008844F5" w:rsidRPr="00786C20">
        <w:rPr>
          <w:lang w:val="en-GB"/>
        </w:rPr>
        <w:t xml:space="preserve">umour thickness at diagnosis is </w:t>
      </w:r>
      <w:r w:rsidR="003761AA" w:rsidRPr="00786C20">
        <w:rPr>
          <w:lang w:val="en-GB"/>
        </w:rPr>
        <w:t xml:space="preserve">the cornerstone of melanoma classification and the most important prognostic factor </w:t>
      </w:r>
      <w:r w:rsidR="008844F5" w:rsidRPr="00786C20">
        <w:rPr>
          <w:lang w:val="en-GB"/>
        </w:rPr>
        <w:t>for clinically localized primary melanoma</w:t>
      </w:r>
      <w:r w:rsidR="003761AA" w:rsidRPr="00786C20">
        <w:rPr>
          <w:lang w:val="en-GB"/>
        </w:rPr>
        <w:t xml:space="preserve">. Increased incidence of thin tumours may be a result of increased awareness </w:t>
      </w:r>
      <w:r w:rsidR="00AC1568" w:rsidRPr="00786C20">
        <w:rPr>
          <w:lang w:val="en-GB"/>
        </w:rPr>
        <w:t xml:space="preserve">and </w:t>
      </w:r>
      <w:r w:rsidR="003761AA" w:rsidRPr="00786C20">
        <w:rPr>
          <w:lang w:val="en-GB"/>
        </w:rPr>
        <w:t>changes in pathological practice.</w:t>
      </w:r>
      <w:r w:rsidRPr="00786C20">
        <w:rPr>
          <w:lang w:val="en-GB"/>
        </w:rPr>
        <w:t xml:space="preserve"> Recently digitized tumour thickness data </w:t>
      </w:r>
      <w:ins w:id="4" w:author="Trude Eid Robsahm" w:date="2021-08-24T06:59:00Z">
        <w:r w:rsidR="000E1F88">
          <w:rPr>
            <w:lang w:val="en-GB"/>
          </w:rPr>
          <w:t>(</w:t>
        </w:r>
      </w:ins>
      <w:r w:rsidRPr="00786C20">
        <w:rPr>
          <w:lang w:val="en-GB"/>
        </w:rPr>
        <w:t>1980</w:t>
      </w:r>
      <w:r w:rsidR="008844F5" w:rsidRPr="00786C20">
        <w:rPr>
          <w:lang w:val="en-GB"/>
        </w:rPr>
        <w:t>-</w:t>
      </w:r>
      <w:r w:rsidRPr="00786C20">
        <w:rPr>
          <w:lang w:val="en-GB"/>
        </w:rPr>
        <w:t>2007</w:t>
      </w:r>
      <w:ins w:id="5" w:author="Trude Eid Robsahm" w:date="2021-08-24T06:59:00Z">
        <w:r w:rsidR="000E1F88">
          <w:rPr>
            <w:lang w:val="en-GB"/>
          </w:rPr>
          <w:t>)</w:t>
        </w:r>
      </w:ins>
      <w:r w:rsidR="008844F5" w:rsidRPr="00786C20">
        <w:rPr>
          <w:lang w:val="en-GB"/>
        </w:rPr>
        <w:t xml:space="preserve"> </w:t>
      </w:r>
      <w:r w:rsidR="001018CF" w:rsidRPr="00786C20">
        <w:rPr>
          <w:lang w:val="en-GB"/>
        </w:rPr>
        <w:t>and</w:t>
      </w:r>
      <w:r w:rsidR="008844F5" w:rsidRPr="00786C20">
        <w:rPr>
          <w:lang w:val="en-GB"/>
        </w:rPr>
        <w:t xml:space="preserve"> data from the Melanoma Registry </w:t>
      </w:r>
      <w:ins w:id="6" w:author="Trude Eid Robsahm" w:date="2021-08-24T06:59:00Z">
        <w:r w:rsidR="000E1F88">
          <w:rPr>
            <w:lang w:val="en-GB"/>
          </w:rPr>
          <w:t>(</w:t>
        </w:r>
      </w:ins>
      <w:r w:rsidR="008844F5" w:rsidRPr="00786C20">
        <w:rPr>
          <w:lang w:val="en-GB"/>
        </w:rPr>
        <w:t>2008</w:t>
      </w:r>
      <w:proofErr w:type="gramStart"/>
      <w:r w:rsidR="008844F5" w:rsidRPr="00786C20">
        <w:rPr>
          <w:lang w:val="en-GB"/>
        </w:rPr>
        <w:t>-</w:t>
      </w:r>
      <w:ins w:id="7" w:author="Trude Eid Robsahm" w:date="2021-08-24T06:59:00Z">
        <w:r w:rsidR="000E1F88">
          <w:rPr>
            <w:lang w:val="en-GB"/>
          </w:rPr>
          <w:t>)</w:t>
        </w:r>
      </w:ins>
      <w:proofErr w:type="gramEnd"/>
      <w:r w:rsidR="008844F5" w:rsidRPr="00786C20">
        <w:rPr>
          <w:lang w:val="en-GB"/>
        </w:rPr>
        <w:t xml:space="preserve">, </w:t>
      </w:r>
      <w:r w:rsidR="00BA7D69" w:rsidRPr="00786C20">
        <w:rPr>
          <w:lang w:val="en-GB"/>
        </w:rPr>
        <w:t>enable investigating</w:t>
      </w:r>
      <w:r w:rsidR="003761AA" w:rsidRPr="00786C20">
        <w:rPr>
          <w:lang w:val="en-GB"/>
        </w:rPr>
        <w:t xml:space="preserve"> </w:t>
      </w:r>
      <w:r w:rsidRPr="00786C20">
        <w:rPr>
          <w:lang w:val="en-GB"/>
        </w:rPr>
        <w:t>long-term trend</w:t>
      </w:r>
      <w:r w:rsidR="008844F5" w:rsidRPr="00786C20">
        <w:rPr>
          <w:lang w:val="en-GB"/>
        </w:rPr>
        <w:t>s</w:t>
      </w:r>
      <w:r w:rsidRPr="00786C20">
        <w:rPr>
          <w:lang w:val="en-GB"/>
        </w:rPr>
        <w:t xml:space="preserve"> </w:t>
      </w:r>
      <w:r w:rsidR="008844F5" w:rsidRPr="00786C20">
        <w:rPr>
          <w:lang w:val="en-GB"/>
        </w:rPr>
        <w:t xml:space="preserve">in </w:t>
      </w:r>
      <w:commentRangeStart w:id="8"/>
      <w:r w:rsidRPr="00786C20">
        <w:rPr>
          <w:lang w:val="en-GB"/>
        </w:rPr>
        <w:t xml:space="preserve">melanoma </w:t>
      </w:r>
      <w:del w:id="9" w:author="Reza Ghiasvand" w:date="2021-08-24T08:01:00Z">
        <w:r w:rsidRPr="00786C20" w:rsidDel="00BA7B0F">
          <w:rPr>
            <w:lang w:val="en-GB"/>
          </w:rPr>
          <w:delText xml:space="preserve">tumour </w:delText>
        </w:r>
        <w:commentRangeEnd w:id="8"/>
        <w:r w:rsidR="000E1F88" w:rsidDel="00BA7B0F">
          <w:rPr>
            <w:rStyle w:val="CommentReference"/>
          </w:rPr>
          <w:commentReference w:id="8"/>
        </w:r>
      </w:del>
      <w:r w:rsidRPr="00786C20">
        <w:rPr>
          <w:lang w:val="en-GB"/>
        </w:rPr>
        <w:t>thickness</w:t>
      </w:r>
      <w:r w:rsidR="002D2986" w:rsidRPr="00786C20">
        <w:rPr>
          <w:lang w:val="en-GB"/>
        </w:rPr>
        <w:t>.</w:t>
      </w:r>
    </w:p>
    <w:p w14:paraId="0000000E" w14:textId="77777777" w:rsidR="000C7198" w:rsidRPr="00786C20" w:rsidRDefault="00F77723">
      <w:pPr>
        <w:pStyle w:val="Heading1"/>
        <w:rPr>
          <w:lang w:val="en-GB"/>
        </w:rPr>
      </w:pPr>
      <w:bookmarkStart w:id="10" w:name="_ghlfxitg39nr" w:colFirst="0" w:colLast="0"/>
      <w:bookmarkEnd w:id="10"/>
      <w:r w:rsidRPr="00786C20">
        <w:rPr>
          <w:lang w:val="en-GB"/>
        </w:rPr>
        <w:t>Aim</w:t>
      </w:r>
    </w:p>
    <w:p w14:paraId="0000000F" w14:textId="42EAB367" w:rsidR="000C7198" w:rsidRPr="00786C20" w:rsidRDefault="00BA7B0F">
      <w:pPr>
        <w:rPr>
          <w:lang w:val="en-GB"/>
        </w:rPr>
      </w:pPr>
      <w:ins w:id="11" w:author="Reza Ghiasvand" w:date="2021-08-24T07:59:00Z">
        <w:r>
          <w:rPr>
            <w:lang w:val="en-GB"/>
          </w:rPr>
          <w:t>To i</w:t>
        </w:r>
      </w:ins>
      <w:del w:id="12" w:author="Reza Ghiasvand" w:date="2021-08-24T07:59:00Z">
        <w:r w:rsidR="00F77723" w:rsidRPr="00786C20" w:rsidDel="00BA7B0F">
          <w:rPr>
            <w:lang w:val="en-GB"/>
          </w:rPr>
          <w:delText>I</w:delText>
        </w:r>
      </w:del>
      <w:r w:rsidR="00F77723" w:rsidRPr="00786C20">
        <w:rPr>
          <w:lang w:val="en-GB"/>
        </w:rPr>
        <w:t xml:space="preserve">nvestigate trends in tumour thickness, overall and in important subgroups such as sex, </w:t>
      </w:r>
      <w:commentRangeStart w:id="13"/>
      <w:r w:rsidR="00F77723" w:rsidRPr="00786C20">
        <w:rPr>
          <w:lang w:val="en-GB"/>
        </w:rPr>
        <w:t>age and anatomic site</w:t>
      </w:r>
      <w:commentRangeEnd w:id="13"/>
      <w:r w:rsidR="00D91EC2">
        <w:rPr>
          <w:rStyle w:val="CommentReference"/>
        </w:rPr>
        <w:commentReference w:id="13"/>
      </w:r>
      <w:r w:rsidR="00F77723" w:rsidRPr="00786C20">
        <w:rPr>
          <w:lang w:val="en-GB"/>
        </w:rPr>
        <w:t>, in a nationwide case series</w:t>
      </w:r>
      <w:r w:rsidR="002D2986" w:rsidRPr="00786C20">
        <w:rPr>
          <w:lang w:val="en-GB"/>
        </w:rPr>
        <w:t xml:space="preserve"> </w:t>
      </w:r>
      <w:ins w:id="14" w:author="Reza Ghiasvand" w:date="2021-08-24T08:04:00Z">
        <w:r>
          <w:rPr>
            <w:lang w:val="en-GB"/>
          </w:rPr>
          <w:t xml:space="preserve">in </w:t>
        </w:r>
      </w:ins>
      <w:r w:rsidR="002D2986" w:rsidRPr="00786C20">
        <w:rPr>
          <w:lang w:val="en-GB"/>
        </w:rPr>
        <w:t>1980-2019</w:t>
      </w:r>
      <w:r w:rsidR="00F77723" w:rsidRPr="00786C20">
        <w:rPr>
          <w:lang w:val="en-GB"/>
        </w:rPr>
        <w:t>.</w:t>
      </w:r>
    </w:p>
    <w:p w14:paraId="00000010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15" w:name="_clbnyibqylxr" w:colFirst="0" w:colLast="0"/>
      <w:bookmarkEnd w:id="15"/>
      <w:r w:rsidRPr="00786C20">
        <w:rPr>
          <w:sz w:val="22"/>
          <w:szCs w:val="22"/>
          <w:lang w:val="en-GB"/>
        </w:rPr>
        <w:t xml:space="preserve">Methods </w:t>
      </w:r>
    </w:p>
    <w:p w14:paraId="00000011" w14:textId="1F0155C5" w:rsidR="000C7198" w:rsidRPr="00786C20" w:rsidRDefault="002D2986">
      <w:pPr>
        <w:rPr>
          <w:lang w:val="en-GB"/>
        </w:rPr>
      </w:pPr>
      <w:r w:rsidRPr="00786C20">
        <w:rPr>
          <w:lang w:val="en-GB"/>
        </w:rPr>
        <w:t xml:space="preserve">Tumour thickness </w:t>
      </w:r>
      <w:ins w:id="16" w:author="Adele Green" w:date="2021-08-24T12:14:00Z">
        <w:r w:rsidR="004047BF">
          <w:rPr>
            <w:lang w:val="en-GB"/>
          </w:rPr>
          <w:t>wa</w:t>
        </w:r>
      </w:ins>
      <w:del w:id="17" w:author="Adele Green" w:date="2021-08-24T12:14:00Z">
        <w:r w:rsidRPr="00786C20" w:rsidDel="004047BF">
          <w:rPr>
            <w:lang w:val="en-GB"/>
          </w:rPr>
          <w:delText>i</w:delText>
        </w:r>
      </w:del>
      <w:r w:rsidRPr="00786C20">
        <w:rPr>
          <w:lang w:val="en-GB"/>
        </w:rPr>
        <w:t>s categorized in T-categories: T1 (≤1.0 mm), T2 (1.0-2.0 mm), T3 (&gt;2.0-4.0 mm), and T4 (&gt;4.0 mm).</w:t>
      </w:r>
      <w:r w:rsidRPr="00786C20">
        <w:rPr>
          <w:rFonts w:ascii="Franklin Gothic Book" w:cs="Mangal"/>
          <w:szCs w:val="24"/>
          <w:vertAlign w:val="superscript"/>
          <w:lang w:val="en-GB"/>
        </w:rPr>
        <w:t xml:space="preserve"> </w:t>
      </w:r>
      <w:r w:rsidRPr="00786C20">
        <w:rPr>
          <w:lang w:val="en-GB"/>
        </w:rPr>
        <w:t xml:space="preserve"> Incidence rates </w:t>
      </w:r>
      <w:ins w:id="18" w:author="Adele Green" w:date="2021-08-24T12:14:00Z">
        <w:r w:rsidR="004047BF">
          <w:rPr>
            <w:lang w:val="en-GB"/>
          </w:rPr>
          <w:t>were</w:t>
        </w:r>
      </w:ins>
      <w:del w:id="19" w:author="Adele Green" w:date="2021-08-24T12:14:00Z">
        <w:r w:rsidRPr="00786C20" w:rsidDel="004047BF">
          <w:rPr>
            <w:lang w:val="en-GB"/>
          </w:rPr>
          <w:delText>is</w:delText>
        </w:r>
      </w:del>
      <w:r w:rsidRPr="00786C20">
        <w:rPr>
          <w:lang w:val="en-GB"/>
        </w:rPr>
        <w:t xml:space="preserve"> age-standardized using the European standard population. Trend</w:t>
      </w:r>
      <w:ins w:id="20" w:author="Adele Green" w:date="2021-08-24T12:14:00Z">
        <w:r w:rsidR="004047BF">
          <w:rPr>
            <w:lang w:val="en-GB"/>
          </w:rPr>
          <w:t>s</w:t>
        </w:r>
      </w:ins>
      <w:r w:rsidRPr="00786C20">
        <w:rPr>
          <w:lang w:val="en-GB"/>
        </w:rPr>
        <w:t xml:space="preserve"> and changes in incidence rate over time </w:t>
      </w:r>
      <w:ins w:id="21" w:author="Adele Green" w:date="2021-08-24T12:14:00Z">
        <w:r w:rsidR="004047BF">
          <w:rPr>
            <w:lang w:val="en-GB"/>
          </w:rPr>
          <w:t>we</w:t>
        </w:r>
      </w:ins>
      <w:del w:id="22" w:author="Adele Green" w:date="2021-08-24T12:14:00Z">
        <w:r w:rsidRPr="00786C20" w:rsidDel="004047BF">
          <w:rPr>
            <w:lang w:val="en-GB"/>
          </w:rPr>
          <w:delText>a</w:delText>
        </w:r>
      </w:del>
      <w:r w:rsidRPr="00786C20">
        <w:rPr>
          <w:lang w:val="en-GB"/>
        </w:rPr>
        <w:t xml:space="preserve">re analysed with annual percentage changes </w:t>
      </w:r>
      <w:r w:rsidR="00CE7C2A" w:rsidRPr="00786C20">
        <w:rPr>
          <w:lang w:val="en-GB"/>
        </w:rPr>
        <w:t xml:space="preserve">(APC) </w:t>
      </w:r>
      <w:r w:rsidRPr="00786C20">
        <w:rPr>
          <w:lang w:val="en-GB"/>
        </w:rPr>
        <w:t>and average annual percentage change.</w:t>
      </w:r>
    </w:p>
    <w:p w14:paraId="00000012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23" w:name="_yx8fney7qqlb" w:colFirst="0" w:colLast="0"/>
      <w:bookmarkEnd w:id="23"/>
      <w:r w:rsidRPr="00786C20">
        <w:rPr>
          <w:sz w:val="22"/>
          <w:szCs w:val="22"/>
          <w:lang w:val="en-GB"/>
        </w:rPr>
        <w:t xml:space="preserve">Results </w:t>
      </w:r>
    </w:p>
    <w:p w14:paraId="00000014" w14:textId="40F1598C" w:rsidR="000C7198" w:rsidRPr="00786C20" w:rsidRDefault="002D2986" w:rsidP="00CE7C2A">
      <w:pPr>
        <w:rPr>
          <w:lang w:val="en-GB"/>
        </w:rPr>
      </w:pPr>
      <w:r w:rsidRPr="00786C20">
        <w:rPr>
          <w:lang w:val="en-GB"/>
        </w:rPr>
        <w:t xml:space="preserve">We included 47,439 morphologically verified </w:t>
      </w:r>
      <w:commentRangeStart w:id="24"/>
      <w:r w:rsidRPr="00786C20">
        <w:rPr>
          <w:lang w:val="en-GB"/>
        </w:rPr>
        <w:t xml:space="preserve">first </w:t>
      </w:r>
      <w:commentRangeEnd w:id="24"/>
      <w:r w:rsidR="004047BF">
        <w:rPr>
          <w:rStyle w:val="CommentReference"/>
        </w:rPr>
        <w:commentReference w:id="24"/>
      </w:r>
      <w:r w:rsidRPr="00786C20">
        <w:rPr>
          <w:lang w:val="en-GB"/>
        </w:rPr>
        <w:t>primary invasive melanoma cases (5</w:t>
      </w:r>
      <w:ins w:id="25" w:author="Adele Green" w:date="2021-08-24T12:16:00Z">
        <w:r w:rsidR="004047BF">
          <w:rPr>
            <w:lang w:val="en-GB"/>
          </w:rPr>
          <w:t>2</w:t>
        </w:r>
      </w:ins>
      <w:del w:id="26" w:author="Adele Green" w:date="2021-08-24T12:16:00Z">
        <w:r w:rsidRPr="00786C20" w:rsidDel="004047BF">
          <w:rPr>
            <w:lang w:val="en-GB"/>
          </w:rPr>
          <w:delText>1.7</w:delText>
        </w:r>
      </w:del>
      <w:r w:rsidRPr="00786C20">
        <w:rPr>
          <w:lang w:val="en-GB"/>
        </w:rPr>
        <w:t xml:space="preserve">% women) diagnosed </w:t>
      </w:r>
      <w:ins w:id="27" w:author="Reza Ghiasvand" w:date="2021-08-24T08:04:00Z">
        <w:r w:rsidR="00BA7B0F">
          <w:rPr>
            <w:lang w:val="en-GB"/>
          </w:rPr>
          <w:t xml:space="preserve">in </w:t>
        </w:r>
      </w:ins>
      <w:r w:rsidRPr="00786C20">
        <w:rPr>
          <w:lang w:val="en-GB"/>
        </w:rPr>
        <w:t xml:space="preserve">1980-2019. </w:t>
      </w:r>
      <w:r w:rsidR="00E95DD1" w:rsidRPr="00786C20">
        <w:rPr>
          <w:lang w:val="en-GB"/>
        </w:rPr>
        <w:t xml:space="preserve">Median age at diagnosis increased from </w:t>
      </w:r>
      <w:r w:rsidR="00BA7D69" w:rsidRPr="00786C20">
        <w:rPr>
          <w:lang w:val="en-GB"/>
        </w:rPr>
        <w:t xml:space="preserve">58 </w:t>
      </w:r>
      <w:r w:rsidR="00E95DD1" w:rsidRPr="00786C20">
        <w:rPr>
          <w:lang w:val="en-GB"/>
        </w:rPr>
        <w:t xml:space="preserve">years in 1980-1999 to </w:t>
      </w:r>
      <w:r w:rsidR="00BA7D69" w:rsidRPr="00786C20">
        <w:rPr>
          <w:lang w:val="en-GB"/>
        </w:rPr>
        <w:t xml:space="preserve">65 </w:t>
      </w:r>
      <w:r w:rsidR="00E95DD1" w:rsidRPr="00786C20">
        <w:rPr>
          <w:lang w:val="en-GB"/>
        </w:rPr>
        <w:t xml:space="preserve">in 2008-2019. </w:t>
      </w:r>
      <w:ins w:id="28" w:author="Elisabete Weiderpass Vainio" w:date="2021-08-23T18:01:00Z">
        <w:r w:rsidR="00582600">
          <w:rPr>
            <w:lang w:val="en-GB"/>
          </w:rPr>
          <w:t>Throughout the period studied, w</w:t>
        </w:r>
      </w:ins>
      <w:del w:id="29" w:author="Elisabete Weiderpass Vainio" w:date="2021-08-23T18:01:00Z">
        <w:r w:rsidR="00A90600" w:rsidRPr="00786C20" w:rsidDel="00582600">
          <w:rPr>
            <w:lang w:val="en-GB"/>
          </w:rPr>
          <w:delText>W</w:delText>
        </w:r>
      </w:del>
      <w:r w:rsidR="00A90600" w:rsidRPr="00786C20">
        <w:rPr>
          <w:lang w:val="en-GB"/>
        </w:rPr>
        <w:t xml:space="preserve">omen were diagnosed at a thinner stage than </w:t>
      </w:r>
      <w:proofErr w:type="gramStart"/>
      <w:r w:rsidR="00A90600" w:rsidRPr="00786C20">
        <w:rPr>
          <w:lang w:val="en-GB"/>
        </w:rPr>
        <w:t>men</w:t>
      </w:r>
      <w:proofErr w:type="gramEnd"/>
      <w:r w:rsidR="00A90600" w:rsidRPr="00786C20">
        <w:rPr>
          <w:lang w:val="en-GB"/>
        </w:rPr>
        <w:t>. In men, median (</w:t>
      </w:r>
      <w:r w:rsidR="00AC1568" w:rsidRPr="00786C20">
        <w:rPr>
          <w:lang w:val="en-GB"/>
        </w:rPr>
        <w:t>interquartile range</w:t>
      </w:r>
      <w:r w:rsidR="00A90600" w:rsidRPr="00786C20">
        <w:rPr>
          <w:lang w:val="en-GB"/>
        </w:rPr>
        <w:t>) tumour thickness decreased from 1.4 mm (0.75</w:t>
      </w:r>
      <w:r w:rsidR="001E75B2" w:rsidRPr="00786C20">
        <w:rPr>
          <w:lang w:val="en-GB"/>
        </w:rPr>
        <w:t>-</w:t>
      </w:r>
      <w:r w:rsidR="00A90600" w:rsidRPr="00786C20">
        <w:rPr>
          <w:lang w:val="en-GB"/>
        </w:rPr>
        <w:t>3) in 1980-1999 to 1 mm (0.6</w:t>
      </w:r>
      <w:r w:rsidR="001E53C6" w:rsidRPr="00786C20">
        <w:rPr>
          <w:lang w:val="en-GB"/>
        </w:rPr>
        <w:t>-</w:t>
      </w:r>
      <w:r w:rsidR="00A90600" w:rsidRPr="00786C20">
        <w:rPr>
          <w:lang w:val="en-GB"/>
        </w:rPr>
        <w:t xml:space="preserve">2.3) in 2008-2019, and in women from 1 mm (0.6–2) to 0.9 mm (0.5–1.8). </w:t>
      </w:r>
      <w:r w:rsidR="00E95DD1" w:rsidRPr="00786C20">
        <w:rPr>
          <w:lang w:val="en-GB"/>
        </w:rPr>
        <w:t xml:space="preserve">T1 </w:t>
      </w:r>
      <w:r w:rsidR="004A1F08" w:rsidRPr="00786C20">
        <w:rPr>
          <w:lang w:val="en-GB"/>
        </w:rPr>
        <w:t>melanoma</w:t>
      </w:r>
      <w:ins w:id="30" w:author="Adele Green" w:date="2021-08-24T12:17:00Z">
        <w:r w:rsidR="004047BF">
          <w:rPr>
            <w:lang w:val="en-GB"/>
          </w:rPr>
          <w:t xml:space="preserve"> incidence </w:t>
        </w:r>
      </w:ins>
      <w:del w:id="31" w:author="Adele Green" w:date="2021-08-24T12:17:00Z">
        <w:r w:rsidR="004A1F08" w:rsidRPr="00786C20" w:rsidDel="004047BF">
          <w:rPr>
            <w:lang w:val="en-GB"/>
          </w:rPr>
          <w:delText>s</w:delText>
        </w:r>
        <w:r w:rsidR="00E95DD1" w:rsidRPr="00786C20" w:rsidDel="004047BF">
          <w:rPr>
            <w:lang w:val="en-GB"/>
          </w:rPr>
          <w:delText xml:space="preserve"> </w:delText>
        </w:r>
      </w:del>
      <w:r w:rsidR="00E95DD1" w:rsidRPr="00786C20">
        <w:rPr>
          <w:lang w:val="en-GB"/>
        </w:rPr>
        <w:t xml:space="preserve">increased </w:t>
      </w:r>
      <w:r w:rsidR="004A1F08" w:rsidRPr="00786C20">
        <w:rPr>
          <w:lang w:val="en-GB"/>
        </w:rPr>
        <w:t>most</w:t>
      </w:r>
      <w:del w:id="32" w:author="Trude Eid Robsahm" w:date="2021-08-24T07:06:00Z">
        <w:r w:rsidR="004A1F08" w:rsidRPr="00786C20" w:rsidDel="00F063BF">
          <w:rPr>
            <w:lang w:val="en-GB"/>
          </w:rPr>
          <w:delText xml:space="preserve"> during the period</w:delText>
        </w:r>
      </w:del>
      <w:r w:rsidR="004A1F08" w:rsidRPr="00786C20">
        <w:rPr>
          <w:lang w:val="en-GB"/>
        </w:rPr>
        <w:t xml:space="preserve">, </w:t>
      </w:r>
      <w:r w:rsidR="00BA7D69" w:rsidRPr="00786C20">
        <w:rPr>
          <w:lang w:val="en-GB"/>
        </w:rPr>
        <w:t>and a</w:t>
      </w:r>
      <w:ins w:id="33" w:author="Elisabete Weiderpass Vainio" w:date="2021-08-23T18:03:00Z">
        <w:r w:rsidR="00582600">
          <w:rPr>
            <w:lang w:val="en-GB"/>
          </w:rPr>
          <w:t>n incidence</w:t>
        </w:r>
      </w:ins>
      <w:r w:rsidR="00E95DD1" w:rsidRPr="00786C20">
        <w:rPr>
          <w:lang w:val="en-GB"/>
        </w:rPr>
        <w:t xml:space="preserve"> plateau </w:t>
      </w:r>
      <w:proofErr w:type="gramStart"/>
      <w:r w:rsidR="00E95DD1" w:rsidRPr="00786C20">
        <w:rPr>
          <w:lang w:val="en-GB"/>
        </w:rPr>
        <w:t>was found</w:t>
      </w:r>
      <w:proofErr w:type="gramEnd"/>
      <w:r w:rsidR="00E95DD1" w:rsidRPr="00786C20">
        <w:rPr>
          <w:lang w:val="en-GB"/>
        </w:rPr>
        <w:t xml:space="preserve"> between 1993 </w:t>
      </w:r>
      <w:r w:rsidR="001018CF" w:rsidRPr="00786C20">
        <w:rPr>
          <w:lang w:val="en-GB"/>
        </w:rPr>
        <w:t>and</w:t>
      </w:r>
      <w:r w:rsidR="00E95DD1" w:rsidRPr="00786C20">
        <w:rPr>
          <w:lang w:val="en-GB"/>
        </w:rPr>
        <w:t xml:space="preserve"> 2006</w:t>
      </w:r>
      <w:del w:id="34" w:author="Elisabete Weiderpass Vainio" w:date="2021-08-23T18:03:00Z">
        <w:r w:rsidR="00E95DD1" w:rsidRPr="00786C20" w:rsidDel="00582600">
          <w:rPr>
            <w:lang w:val="en-GB"/>
          </w:rPr>
          <w:delText xml:space="preserve"> in </w:delText>
        </w:r>
        <w:r w:rsidR="004A1F08" w:rsidRPr="00786C20" w:rsidDel="00582600">
          <w:rPr>
            <w:lang w:val="en-GB"/>
          </w:rPr>
          <w:delText xml:space="preserve">the </w:delText>
        </w:r>
        <w:r w:rsidR="00CE7C2A" w:rsidRPr="00786C20" w:rsidDel="00582600">
          <w:rPr>
            <w:lang w:val="en-GB"/>
          </w:rPr>
          <w:delText>incidence</w:delText>
        </w:r>
        <w:r w:rsidR="004A1F08" w:rsidRPr="00786C20" w:rsidDel="00582600">
          <w:rPr>
            <w:lang w:val="en-GB"/>
          </w:rPr>
          <w:delText xml:space="preserve"> of T1</w:delText>
        </w:r>
      </w:del>
      <w:r w:rsidR="001018CF" w:rsidRPr="00786C20">
        <w:rPr>
          <w:lang w:val="en-GB"/>
        </w:rPr>
        <w:t>:</w:t>
      </w:r>
      <w:r w:rsidR="00CE7C2A" w:rsidRPr="00786C20">
        <w:rPr>
          <w:lang w:val="en-GB"/>
        </w:rPr>
        <w:t xml:space="preserve"> APC (95</w:t>
      </w:r>
      <w:r w:rsidR="00A90600" w:rsidRPr="00786C20">
        <w:rPr>
          <w:lang w:val="en-GB"/>
        </w:rPr>
        <w:t xml:space="preserve">% </w:t>
      </w:r>
      <w:r w:rsidR="00CE7C2A" w:rsidRPr="00786C20">
        <w:rPr>
          <w:lang w:val="en-GB"/>
        </w:rPr>
        <w:t>CI) was 17.02 (14.58</w:t>
      </w:r>
      <w:r w:rsidR="00F27EB5" w:rsidRPr="00786C20">
        <w:rPr>
          <w:lang w:val="en-GB"/>
        </w:rPr>
        <w:t xml:space="preserve">, </w:t>
      </w:r>
      <w:r w:rsidR="00CE7C2A" w:rsidRPr="00786C20">
        <w:rPr>
          <w:lang w:val="en-GB"/>
        </w:rPr>
        <w:t>19.51) in 1980-19</w:t>
      </w:r>
      <w:r w:rsidR="001018CF" w:rsidRPr="00786C20">
        <w:rPr>
          <w:lang w:val="en-GB"/>
        </w:rPr>
        <w:t>9</w:t>
      </w:r>
      <w:r w:rsidR="00F27EB5" w:rsidRPr="00786C20">
        <w:rPr>
          <w:lang w:val="en-GB"/>
        </w:rPr>
        <w:t>3</w:t>
      </w:r>
      <w:r w:rsidR="00CE7C2A" w:rsidRPr="00786C20">
        <w:rPr>
          <w:lang w:val="en-GB"/>
        </w:rPr>
        <w:t>, 0.75 (</w:t>
      </w:r>
      <w:r w:rsidR="00F27EB5" w:rsidRPr="00786C20">
        <w:rPr>
          <w:lang w:val="en-GB"/>
        </w:rPr>
        <w:t>-</w:t>
      </w:r>
      <w:r w:rsidR="00CE7C2A" w:rsidRPr="00786C20">
        <w:rPr>
          <w:lang w:val="en-GB"/>
        </w:rPr>
        <w:t>0.4</w:t>
      </w:r>
      <w:r w:rsidR="00F27EB5" w:rsidRPr="00786C20">
        <w:rPr>
          <w:lang w:val="en-GB"/>
        </w:rPr>
        <w:t xml:space="preserve">, </w:t>
      </w:r>
      <w:r w:rsidR="00CE7C2A" w:rsidRPr="00786C20">
        <w:rPr>
          <w:lang w:val="en-GB"/>
        </w:rPr>
        <w:t xml:space="preserve">1.91) in </w:t>
      </w:r>
      <w:r w:rsidR="00786C20" w:rsidRPr="00786C20">
        <w:rPr>
          <w:lang w:val="en-GB"/>
        </w:rPr>
        <w:t>1994</w:t>
      </w:r>
      <w:r w:rsidR="00CE7C2A" w:rsidRPr="00786C20">
        <w:rPr>
          <w:lang w:val="en-GB"/>
        </w:rPr>
        <w:t>-2006 and 6.08 (4.88</w:t>
      </w:r>
      <w:r w:rsidR="00F27EB5" w:rsidRPr="00786C20">
        <w:rPr>
          <w:lang w:val="en-GB"/>
        </w:rPr>
        <w:t xml:space="preserve">, </w:t>
      </w:r>
      <w:r w:rsidR="00CE7C2A" w:rsidRPr="00786C20">
        <w:rPr>
          <w:lang w:val="en-GB"/>
        </w:rPr>
        <w:t xml:space="preserve">7.3) in </w:t>
      </w:r>
      <w:r w:rsidR="00786C20" w:rsidRPr="00786C20">
        <w:rPr>
          <w:lang w:val="en-GB"/>
        </w:rPr>
        <w:t>2007</w:t>
      </w:r>
      <w:r w:rsidR="00F27EB5" w:rsidRPr="00786C20">
        <w:rPr>
          <w:lang w:val="en-GB"/>
        </w:rPr>
        <w:t>-2019.</w:t>
      </w:r>
      <w:r w:rsidR="001018CF" w:rsidRPr="00786C20">
        <w:rPr>
          <w:lang w:val="en-GB"/>
        </w:rPr>
        <w:t xml:space="preserve"> No plateau was found </w:t>
      </w:r>
      <w:r w:rsidR="00A90600" w:rsidRPr="00786C20">
        <w:rPr>
          <w:lang w:val="en-GB"/>
        </w:rPr>
        <w:t>for</w:t>
      </w:r>
      <w:r w:rsidR="001018CF" w:rsidRPr="00786C20">
        <w:rPr>
          <w:lang w:val="en-GB"/>
        </w:rPr>
        <w:t xml:space="preserve"> T2, T3 and T4 melanomas. </w:t>
      </w:r>
      <w:del w:id="35" w:author="Trude Eid Robsahm" w:date="2021-08-24T07:07:00Z">
        <w:r w:rsidR="001018CF" w:rsidRPr="00786C20" w:rsidDel="00F063BF">
          <w:rPr>
            <w:lang w:val="en-GB"/>
          </w:rPr>
          <w:delText xml:space="preserve">However, </w:delText>
        </w:r>
      </w:del>
      <w:proofErr w:type="gramStart"/>
      <w:ins w:id="36" w:author="Trude Eid Robsahm" w:date="2021-08-24T07:07:00Z">
        <w:r w:rsidR="00F063BF">
          <w:rPr>
            <w:lang w:val="en-GB"/>
          </w:rPr>
          <w:t>A</w:t>
        </w:r>
      </w:ins>
      <w:proofErr w:type="gramEnd"/>
      <w:del w:id="37" w:author="Trude Eid Robsahm" w:date="2021-08-24T07:07:00Z">
        <w:r w:rsidR="001018CF" w:rsidRPr="00786C20" w:rsidDel="00F063BF">
          <w:rPr>
            <w:lang w:val="en-GB"/>
          </w:rPr>
          <w:delText>a</w:delText>
        </w:r>
      </w:del>
      <w:r w:rsidR="00F77723" w:rsidRPr="00786C20">
        <w:rPr>
          <w:lang w:val="en-GB"/>
        </w:rPr>
        <w:t xml:space="preserve">lthough less pronounced, incidence </w:t>
      </w:r>
      <w:r w:rsidR="00CE7C2A" w:rsidRPr="00786C20">
        <w:rPr>
          <w:lang w:val="en-GB"/>
        </w:rPr>
        <w:t xml:space="preserve">of </w:t>
      </w:r>
      <w:del w:id="38" w:author="Reza Ghiasvand" w:date="2021-08-24T08:05:00Z">
        <w:r w:rsidR="00F77723" w:rsidRPr="00786C20" w:rsidDel="00BA7B0F">
          <w:rPr>
            <w:lang w:val="en-GB"/>
          </w:rPr>
          <w:delText xml:space="preserve">thicker </w:delText>
        </w:r>
      </w:del>
      <w:r w:rsidR="00F77723" w:rsidRPr="00786C20">
        <w:rPr>
          <w:lang w:val="en-GB"/>
        </w:rPr>
        <w:t xml:space="preserve">tumours </w:t>
      </w:r>
      <w:del w:id="39" w:author="Reza Ghiasvand" w:date="2021-08-24T08:05:00Z">
        <w:r w:rsidR="00F77723" w:rsidRPr="00786C20" w:rsidDel="00BA7B0F">
          <w:rPr>
            <w:lang w:val="en-GB"/>
          </w:rPr>
          <w:delText>(</w:delText>
        </w:r>
      </w:del>
      <w:r w:rsidR="00F77723" w:rsidRPr="00786C20">
        <w:rPr>
          <w:lang w:val="en-GB"/>
        </w:rPr>
        <w:t>&gt;2mm</w:t>
      </w:r>
      <w:del w:id="40" w:author="Reza Ghiasvand" w:date="2021-08-24T08:05:00Z">
        <w:r w:rsidR="00F77723" w:rsidRPr="00786C20" w:rsidDel="00BA7B0F">
          <w:rPr>
            <w:lang w:val="en-GB"/>
          </w:rPr>
          <w:delText>)</w:delText>
        </w:r>
      </w:del>
      <w:r w:rsidR="00F77723" w:rsidRPr="00786C20">
        <w:rPr>
          <w:lang w:val="en-GB"/>
        </w:rPr>
        <w:t xml:space="preserve"> also increased</w:t>
      </w:r>
      <w:ins w:id="41" w:author="Elisabete Weiderpass Vainio" w:date="2021-08-23T18:04:00Z">
        <w:r w:rsidR="00582600">
          <w:rPr>
            <w:lang w:val="en-GB"/>
          </w:rPr>
          <w:t xml:space="preserve"> with an </w:t>
        </w:r>
      </w:ins>
      <w:del w:id="42" w:author="Elisabete Weiderpass Vainio" w:date="2021-08-23T18:04:00Z">
        <w:r w:rsidR="00F77723" w:rsidRPr="00786C20" w:rsidDel="00582600">
          <w:rPr>
            <w:lang w:val="en-GB"/>
          </w:rPr>
          <w:delText xml:space="preserve">. </w:delText>
        </w:r>
      </w:del>
      <w:r w:rsidR="00F77723" w:rsidRPr="00786C20">
        <w:rPr>
          <w:lang w:val="en-GB"/>
        </w:rPr>
        <w:t>APC</w:t>
      </w:r>
      <w:r w:rsidR="00F27EB5" w:rsidRPr="00786C20">
        <w:rPr>
          <w:lang w:val="en-GB"/>
        </w:rPr>
        <w:t xml:space="preserve"> (95% CI)</w:t>
      </w:r>
      <w:r w:rsidR="00F77723" w:rsidRPr="00786C20">
        <w:rPr>
          <w:lang w:val="en-GB"/>
        </w:rPr>
        <w:t xml:space="preserve"> of T4 </w:t>
      </w:r>
      <w:r w:rsidR="001018CF" w:rsidRPr="00786C20">
        <w:rPr>
          <w:lang w:val="en-GB"/>
        </w:rPr>
        <w:t xml:space="preserve">melanomas </w:t>
      </w:r>
      <w:del w:id="43" w:author="Elisabete Weiderpass Vainio" w:date="2021-08-23T18:04:00Z">
        <w:r w:rsidR="001018CF" w:rsidRPr="00786C20" w:rsidDel="00582600">
          <w:rPr>
            <w:lang w:val="en-GB"/>
          </w:rPr>
          <w:delText xml:space="preserve">was </w:delText>
        </w:r>
      </w:del>
      <w:ins w:id="44" w:author="Elisabete Weiderpass Vainio" w:date="2021-08-23T18:04:00Z">
        <w:r w:rsidR="00582600">
          <w:rPr>
            <w:lang w:val="en-GB"/>
          </w:rPr>
          <w:t>of</w:t>
        </w:r>
        <w:r w:rsidR="00582600" w:rsidRPr="00786C20">
          <w:rPr>
            <w:lang w:val="en-GB"/>
          </w:rPr>
          <w:t xml:space="preserve"> </w:t>
        </w:r>
      </w:ins>
      <w:r w:rsidR="00F77723" w:rsidRPr="00786C20">
        <w:rPr>
          <w:lang w:val="en-GB"/>
        </w:rPr>
        <w:t>3.</w:t>
      </w:r>
      <w:r w:rsidR="00F27EB5" w:rsidRPr="00786C20">
        <w:rPr>
          <w:lang w:val="en-GB"/>
        </w:rPr>
        <w:t xml:space="preserve">04 </w:t>
      </w:r>
      <w:r w:rsidR="001018CF" w:rsidRPr="00786C20">
        <w:rPr>
          <w:lang w:val="en-GB"/>
        </w:rPr>
        <w:t>(</w:t>
      </w:r>
      <w:r w:rsidR="00F27EB5" w:rsidRPr="00786C20">
        <w:rPr>
          <w:lang w:val="en-GB"/>
        </w:rPr>
        <w:t>2.32, 3.76</w:t>
      </w:r>
      <w:r w:rsidR="001018CF" w:rsidRPr="00786C20">
        <w:rPr>
          <w:lang w:val="en-GB"/>
        </w:rPr>
        <w:t>) for 1980-2019</w:t>
      </w:r>
      <w:r w:rsidR="00F77723" w:rsidRPr="00786C20">
        <w:rPr>
          <w:lang w:val="en-GB"/>
        </w:rPr>
        <w:t xml:space="preserve">. </w:t>
      </w:r>
    </w:p>
    <w:p w14:paraId="00000015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45" w:name="_1poq8emtx387" w:colFirst="0" w:colLast="0"/>
      <w:bookmarkEnd w:id="45"/>
      <w:r w:rsidRPr="00786C20">
        <w:rPr>
          <w:sz w:val="22"/>
          <w:szCs w:val="22"/>
          <w:lang w:val="en-GB"/>
        </w:rPr>
        <w:t xml:space="preserve">Conclusions </w:t>
      </w:r>
    </w:p>
    <w:p w14:paraId="00000016" w14:textId="03D381E4" w:rsidR="000C7198" w:rsidRPr="00786C20" w:rsidRDefault="00A90600">
      <w:pPr>
        <w:rPr>
          <w:lang w:val="en-GB"/>
        </w:rPr>
      </w:pPr>
      <w:del w:id="46" w:author="Elisabete Weiderpass Vainio" w:date="2021-08-23T18:05:00Z">
        <w:r w:rsidRPr="00786C20" w:rsidDel="00582600">
          <w:rPr>
            <w:lang w:val="en-GB"/>
          </w:rPr>
          <w:delText>T</w:delText>
        </w:r>
        <w:r w:rsidR="00F77723" w:rsidRPr="00786C20" w:rsidDel="00582600">
          <w:rPr>
            <w:lang w:val="en-GB"/>
          </w:rPr>
          <w:delText xml:space="preserve">here is clear evidence that </w:delText>
        </w:r>
      </w:del>
      <w:r w:rsidR="00F77723" w:rsidRPr="00786C20">
        <w:rPr>
          <w:lang w:val="en-GB"/>
        </w:rPr>
        <w:t xml:space="preserve">T1 </w:t>
      </w:r>
      <w:r w:rsidR="00AC1568" w:rsidRPr="00786C20">
        <w:rPr>
          <w:lang w:val="en-GB"/>
        </w:rPr>
        <w:t xml:space="preserve">melanomas </w:t>
      </w:r>
      <w:r w:rsidR="00F77723" w:rsidRPr="00786C20">
        <w:rPr>
          <w:lang w:val="en-GB"/>
        </w:rPr>
        <w:t>ha</w:t>
      </w:r>
      <w:ins w:id="47" w:author="Elisabete Weiderpass Vainio" w:date="2021-08-23T18:04:00Z">
        <w:r w:rsidR="00582600">
          <w:rPr>
            <w:lang w:val="en-GB"/>
          </w:rPr>
          <w:t>d the</w:t>
        </w:r>
      </w:ins>
      <w:del w:id="48" w:author="Elisabete Weiderpass Vainio" w:date="2021-08-23T18:04:00Z">
        <w:r w:rsidR="00F77723" w:rsidRPr="00786C20" w:rsidDel="00582600">
          <w:rPr>
            <w:lang w:val="en-GB"/>
          </w:rPr>
          <w:delText>s</w:delText>
        </w:r>
      </w:del>
      <w:r w:rsidR="00F77723" w:rsidRPr="00786C20">
        <w:rPr>
          <w:lang w:val="en-GB"/>
        </w:rPr>
        <w:t xml:space="preserve"> largest </w:t>
      </w:r>
      <w:r w:rsidR="001018CF" w:rsidRPr="00786C20">
        <w:rPr>
          <w:lang w:val="en-GB"/>
        </w:rPr>
        <w:t xml:space="preserve">increase in </w:t>
      </w:r>
      <w:del w:id="49" w:author="Elisabete Weiderpass Vainio" w:date="2021-08-23T18:05:00Z">
        <w:r w:rsidR="00F77723" w:rsidRPr="00786C20" w:rsidDel="00582600">
          <w:rPr>
            <w:lang w:val="en-GB"/>
          </w:rPr>
          <w:delText>incidence</w:delText>
        </w:r>
      </w:del>
      <w:ins w:id="50" w:author="Elisabete Weiderpass Vainio" w:date="2021-08-23T18:05:00Z">
        <w:r w:rsidR="00582600">
          <w:rPr>
            <w:lang w:val="en-GB"/>
          </w:rPr>
          <w:t>incidence over time</w:t>
        </w:r>
      </w:ins>
      <w:r w:rsidR="00F77723" w:rsidRPr="00786C20">
        <w:rPr>
          <w:lang w:val="en-GB"/>
        </w:rPr>
        <w:t xml:space="preserve">. </w:t>
      </w:r>
      <w:del w:id="51" w:author="Elisabete Weiderpass Vainio" w:date="2021-08-23T18:05:00Z">
        <w:r w:rsidR="00F77723" w:rsidRPr="00786C20" w:rsidDel="00582600">
          <w:rPr>
            <w:lang w:val="en-GB"/>
          </w:rPr>
          <w:delText>However, a</w:delText>
        </w:r>
        <w:r w:rsidRPr="00786C20" w:rsidDel="00582600">
          <w:rPr>
            <w:lang w:val="en-GB"/>
          </w:rPr>
          <w:delText>n</w:delText>
        </w:r>
      </w:del>
      <w:ins w:id="52" w:author="Elisabete Weiderpass Vainio" w:date="2021-08-23T18:05:00Z">
        <w:r w:rsidR="00582600">
          <w:rPr>
            <w:lang w:val="en-GB"/>
          </w:rPr>
          <w:t>An</w:t>
        </w:r>
      </w:ins>
      <w:r w:rsidR="00F77723" w:rsidRPr="00786C20">
        <w:rPr>
          <w:lang w:val="en-GB"/>
        </w:rPr>
        <w:t xml:space="preserve"> increasing trend </w:t>
      </w:r>
      <w:del w:id="53" w:author="Elisabete Weiderpass Vainio" w:date="2021-08-23T18:05:00Z">
        <w:r w:rsidR="001018CF" w:rsidRPr="00786C20" w:rsidDel="00582600">
          <w:rPr>
            <w:lang w:val="en-GB"/>
          </w:rPr>
          <w:delText xml:space="preserve">also </w:delText>
        </w:r>
      </w:del>
      <w:ins w:id="54" w:author="Elisabete Weiderpass Vainio" w:date="2021-08-23T18:05:00Z">
        <w:r w:rsidR="00582600">
          <w:rPr>
            <w:lang w:val="en-GB"/>
          </w:rPr>
          <w:t>was also observer</w:t>
        </w:r>
        <w:r w:rsidR="00582600" w:rsidRPr="00786C20">
          <w:rPr>
            <w:lang w:val="en-GB"/>
          </w:rPr>
          <w:t xml:space="preserve"> </w:t>
        </w:r>
      </w:ins>
      <w:r w:rsidR="00F77723" w:rsidRPr="00786C20">
        <w:rPr>
          <w:lang w:val="en-GB"/>
        </w:rPr>
        <w:t>in thicker tumours</w:t>
      </w:r>
      <w:r w:rsidRPr="00786C20">
        <w:rPr>
          <w:lang w:val="en-GB"/>
        </w:rPr>
        <w:t>,</w:t>
      </w:r>
      <w:r w:rsidR="00F77723" w:rsidRPr="00786C20">
        <w:rPr>
          <w:lang w:val="en-GB"/>
        </w:rPr>
        <w:t xml:space="preserve"> suggest</w:t>
      </w:r>
      <w:ins w:id="55" w:author="Elisabete Weiderpass Vainio" w:date="2021-08-23T18:05:00Z">
        <w:r w:rsidR="00582600">
          <w:rPr>
            <w:lang w:val="en-GB"/>
          </w:rPr>
          <w:t>ing</w:t>
        </w:r>
      </w:ins>
      <w:del w:id="56" w:author="Elisabete Weiderpass Vainio" w:date="2021-08-23T18:05:00Z">
        <w:r w:rsidR="00F77723" w:rsidRPr="00786C20" w:rsidDel="00582600">
          <w:rPr>
            <w:lang w:val="en-GB"/>
          </w:rPr>
          <w:delText>s</w:delText>
        </w:r>
      </w:del>
      <w:r w:rsidR="00F77723" w:rsidRPr="00786C20">
        <w:rPr>
          <w:lang w:val="en-GB"/>
        </w:rPr>
        <w:t xml:space="preserve"> that the rise in melanoma </w:t>
      </w:r>
      <w:r w:rsidRPr="00786C20">
        <w:rPr>
          <w:lang w:val="en-GB"/>
        </w:rPr>
        <w:t>incidence</w:t>
      </w:r>
      <w:r w:rsidR="00F77723" w:rsidRPr="00786C20">
        <w:rPr>
          <w:lang w:val="en-GB"/>
        </w:rPr>
        <w:t xml:space="preserve"> is not only due to </w:t>
      </w:r>
      <w:r w:rsidR="00987129" w:rsidRPr="00786C20">
        <w:rPr>
          <w:lang w:val="en-GB"/>
        </w:rPr>
        <w:t>overdiagnosis</w:t>
      </w:r>
      <w:ins w:id="57" w:author="Trude Eid Robsahm" w:date="2021-08-24T07:10:00Z">
        <w:r w:rsidR="00F063BF">
          <w:rPr>
            <w:lang w:val="en-GB"/>
          </w:rPr>
          <w:t>/</w:t>
        </w:r>
      </w:ins>
      <w:ins w:id="58" w:author="Trude Eid Robsahm" w:date="2021-08-24T07:09:00Z">
        <w:r w:rsidR="00F063BF">
          <w:rPr>
            <w:lang w:val="en-GB"/>
          </w:rPr>
          <w:t>pathological practice</w:t>
        </w:r>
      </w:ins>
      <w:proofErr w:type="gramStart"/>
      <w:ins w:id="59" w:author="Trude Eid Robsahm" w:date="2021-08-24T07:10:00Z">
        <w:r w:rsidR="00F063BF">
          <w:rPr>
            <w:lang w:val="en-GB"/>
          </w:rPr>
          <w:t>?</w:t>
        </w:r>
      </w:ins>
      <w:r w:rsidR="00F77723" w:rsidRPr="00786C20">
        <w:rPr>
          <w:lang w:val="en-GB"/>
        </w:rPr>
        <w:t>.</w:t>
      </w:r>
      <w:proofErr w:type="gramEnd"/>
      <w:r w:rsidR="00F77723" w:rsidRPr="00786C20">
        <w:rPr>
          <w:lang w:val="en-GB"/>
        </w:rPr>
        <w:t xml:space="preserve"> </w:t>
      </w:r>
      <w:commentRangeStart w:id="60"/>
      <w:commentRangeStart w:id="61"/>
      <w:commentRangeStart w:id="62"/>
      <w:ins w:id="63" w:author="Elisabete Weiderpass Vainio" w:date="2021-08-23T18:06:00Z">
        <w:del w:id="64" w:author="Trude Eid Robsahm" w:date="2021-08-24T07:11:00Z">
          <w:r w:rsidR="00582600" w:rsidDel="00F063BF">
            <w:rPr>
              <w:lang w:val="en-GB"/>
            </w:rPr>
            <w:delText>Skin cancer</w:delText>
          </w:r>
        </w:del>
      </w:ins>
      <w:ins w:id="65" w:author="Trude Eid Robsahm" w:date="2021-08-24T07:11:00Z">
        <w:r w:rsidR="00F063BF">
          <w:rPr>
            <w:lang w:val="en-GB"/>
          </w:rPr>
          <w:t>Melanoma</w:t>
        </w:r>
      </w:ins>
      <w:ins w:id="66" w:author="Elisabete Weiderpass Vainio" w:date="2021-08-23T18:06:00Z">
        <w:r w:rsidR="00582600">
          <w:rPr>
            <w:lang w:val="en-GB"/>
          </w:rPr>
          <w:t xml:space="preserve"> awareness amongst the general population</w:t>
        </w:r>
      </w:ins>
      <w:ins w:id="67" w:author="Elisabete Weiderpass Vainio" w:date="2021-08-23T18:07:00Z">
        <w:r w:rsidR="00EB6274">
          <w:rPr>
            <w:lang w:val="en-GB"/>
          </w:rPr>
          <w:t>,</w:t>
        </w:r>
      </w:ins>
      <w:ins w:id="68" w:author="Elisabete Weiderpass Vainio" w:date="2021-08-23T18:06:00Z">
        <w:r w:rsidR="00582600">
          <w:rPr>
            <w:lang w:val="en-GB"/>
          </w:rPr>
          <w:t xml:space="preserve"> </w:t>
        </w:r>
      </w:ins>
      <w:del w:id="69" w:author="Elisabete Weiderpass Vainio" w:date="2021-08-23T18:06:00Z">
        <w:r w:rsidR="00F77723" w:rsidRPr="00786C20" w:rsidDel="00582600">
          <w:rPr>
            <w:lang w:val="en-GB"/>
          </w:rPr>
          <w:delText>Awareness</w:delText>
        </w:r>
      </w:del>
      <w:del w:id="70" w:author="Trude Eid Robsahm" w:date="2021-08-24T07:12:00Z">
        <w:r w:rsidR="00F77723" w:rsidRPr="00786C20" w:rsidDel="00F063BF">
          <w:rPr>
            <w:lang w:val="en-GB"/>
          </w:rPr>
          <w:delText xml:space="preserve"> </w:delText>
        </w:r>
      </w:del>
      <w:ins w:id="71" w:author="Elisabete Weiderpass Vainio" w:date="2021-08-23T18:06:00Z">
        <w:del w:id="72" w:author="Trude Eid Robsahm" w:date="2021-08-24T07:12:00Z">
          <w:r w:rsidR="00582600" w:rsidDel="00F063BF">
            <w:rPr>
              <w:lang w:val="en-GB"/>
            </w:rPr>
            <w:delText>and</w:delText>
          </w:r>
        </w:del>
        <w:r w:rsidR="00582600">
          <w:rPr>
            <w:lang w:val="en-GB"/>
          </w:rPr>
          <w:t xml:space="preserve"> in particular </w:t>
        </w:r>
      </w:ins>
      <w:r w:rsidR="00F77723" w:rsidRPr="00786C20">
        <w:rPr>
          <w:lang w:val="en-GB"/>
        </w:rPr>
        <w:t>focused on</w:t>
      </w:r>
      <w:del w:id="73" w:author="Trude Eid Robsahm" w:date="2021-08-24T07:12:00Z">
        <w:r w:rsidR="00F77723" w:rsidRPr="00786C20" w:rsidDel="00F063BF">
          <w:rPr>
            <w:lang w:val="en-GB"/>
          </w:rPr>
          <w:delText xml:space="preserve"> </w:delText>
        </w:r>
        <w:commentRangeStart w:id="74"/>
        <w:r w:rsidR="00F77723" w:rsidRPr="00786C20" w:rsidDel="00F063BF">
          <w:rPr>
            <w:lang w:val="en-GB"/>
          </w:rPr>
          <w:delText>elderly</w:delText>
        </w:r>
      </w:del>
      <w:commentRangeEnd w:id="74"/>
      <w:r w:rsidR="00F063BF">
        <w:rPr>
          <w:rStyle w:val="CommentReference"/>
        </w:rPr>
        <w:commentReference w:id="74"/>
      </w:r>
      <w:r w:rsidR="00F77723" w:rsidRPr="00786C20">
        <w:rPr>
          <w:lang w:val="en-GB"/>
        </w:rPr>
        <w:t xml:space="preserve"> males </w:t>
      </w:r>
      <w:del w:id="75" w:author="Elisabete Weiderpass Vainio" w:date="2021-08-23T18:07:00Z">
        <w:r w:rsidR="00F77723" w:rsidRPr="00786C20" w:rsidDel="00EB6274">
          <w:rPr>
            <w:lang w:val="en-GB"/>
          </w:rPr>
          <w:delText xml:space="preserve">would </w:delText>
        </w:r>
      </w:del>
      <w:ins w:id="76" w:author="Elisabete Weiderpass Vainio" w:date="2021-08-23T18:07:00Z">
        <w:r w:rsidR="00EB6274">
          <w:rPr>
            <w:lang w:val="en-GB"/>
          </w:rPr>
          <w:t>could</w:t>
        </w:r>
        <w:r w:rsidR="00EB6274" w:rsidRPr="00786C20">
          <w:rPr>
            <w:lang w:val="en-GB"/>
          </w:rPr>
          <w:t xml:space="preserve"> </w:t>
        </w:r>
      </w:ins>
      <w:del w:id="77" w:author="Trude Eid Robsahm" w:date="2021-08-24T07:15:00Z">
        <w:r w:rsidR="00F77723" w:rsidRPr="00786C20" w:rsidDel="00F063BF">
          <w:rPr>
            <w:lang w:val="en-GB"/>
          </w:rPr>
          <w:delText xml:space="preserve">be effective for early detection and consequently </w:delText>
        </w:r>
      </w:del>
      <w:r w:rsidR="00F77723" w:rsidRPr="00786C20">
        <w:rPr>
          <w:lang w:val="en-GB"/>
        </w:rPr>
        <w:t xml:space="preserve">help to reduce both incidence and mortality of melanoma in Norway. </w:t>
      </w:r>
      <w:commentRangeEnd w:id="60"/>
      <w:r w:rsidR="00EB6274">
        <w:rPr>
          <w:rStyle w:val="CommentReference"/>
        </w:rPr>
        <w:commentReference w:id="60"/>
      </w:r>
      <w:commentRangeEnd w:id="61"/>
      <w:r w:rsidR="00F063BF">
        <w:rPr>
          <w:rStyle w:val="CommentReference"/>
        </w:rPr>
        <w:commentReference w:id="61"/>
      </w:r>
      <w:commentRangeEnd w:id="62"/>
      <w:r w:rsidR="00BA7B0F">
        <w:rPr>
          <w:rStyle w:val="CommentReference"/>
        </w:rPr>
        <w:commentReference w:id="62"/>
      </w:r>
    </w:p>
    <w:p w14:paraId="00000017" w14:textId="77777777" w:rsidR="000C7198" w:rsidRPr="00786C20" w:rsidRDefault="00F77723">
      <w:pPr>
        <w:spacing w:before="200"/>
        <w:rPr>
          <w:lang w:val="en-GB"/>
        </w:rPr>
      </w:pPr>
      <w:r w:rsidRPr="00786C20">
        <w:rPr>
          <w:b/>
          <w:lang w:val="en-GB"/>
        </w:rPr>
        <w:t xml:space="preserve">Preference: </w:t>
      </w:r>
      <w:r w:rsidRPr="00786C20">
        <w:rPr>
          <w:lang w:val="en-GB"/>
        </w:rPr>
        <w:t xml:space="preserve">Oral </w:t>
      </w:r>
    </w:p>
    <w:p w14:paraId="00000018" w14:textId="01CBF656" w:rsidR="000C7198" w:rsidRPr="00367516" w:rsidRDefault="00F77723">
      <w:pPr>
        <w:rPr>
          <w:lang w:val="en-GB"/>
        </w:rPr>
      </w:pPr>
      <w:r w:rsidRPr="00786C20">
        <w:rPr>
          <w:b/>
          <w:lang w:val="en-GB"/>
        </w:rPr>
        <w:t xml:space="preserve">Word Count: </w:t>
      </w:r>
      <w:r w:rsidR="003139F9" w:rsidRPr="00786C20">
        <w:rPr>
          <w:lang w:val="en-GB"/>
        </w:rPr>
        <w:t xml:space="preserve">350 </w:t>
      </w:r>
      <w:r w:rsidRPr="00786C20">
        <w:rPr>
          <w:lang w:val="en-GB"/>
        </w:rPr>
        <w:t>(we need 350)</w:t>
      </w:r>
      <w:r w:rsidRPr="00367516">
        <w:rPr>
          <w:lang w:val="en-GB"/>
        </w:rPr>
        <w:t xml:space="preserve"> </w:t>
      </w:r>
    </w:p>
    <w:p w14:paraId="00000019" w14:textId="77777777" w:rsidR="000C7198" w:rsidRPr="00367516" w:rsidRDefault="000C7198">
      <w:pPr>
        <w:rPr>
          <w:b/>
          <w:lang w:val="en-GB"/>
        </w:rPr>
      </w:pPr>
    </w:p>
    <w:p w14:paraId="0000001A" w14:textId="77777777" w:rsidR="000C7198" w:rsidRPr="00367516" w:rsidRDefault="000C7198">
      <w:pPr>
        <w:rPr>
          <w:lang w:val="en-GB"/>
        </w:rPr>
      </w:pPr>
    </w:p>
    <w:sectPr w:rsidR="000C7198" w:rsidRPr="003675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80" w:right="1080" w:bottom="1080" w:left="108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Trude Eid Robsahm" w:date="2021-08-24T07:00:00Z" w:initials="TER">
    <w:p w14:paraId="1853F658" w14:textId="61776F8B" w:rsidR="000E1F88" w:rsidRDefault="000E1F88">
      <w:pPr>
        <w:pStyle w:val="CommentText"/>
      </w:pPr>
      <w:r>
        <w:rPr>
          <w:rStyle w:val="CommentReference"/>
        </w:rPr>
        <w:annotationRef/>
      </w:r>
      <w:r>
        <w:t>You only need one of the words, melanoma or tumor,</w:t>
      </w:r>
    </w:p>
    <w:p w14:paraId="34E0855C" w14:textId="45EF17AA" w:rsidR="000E1F88" w:rsidRDefault="000E1F88">
      <w:pPr>
        <w:pStyle w:val="CommentText"/>
      </w:pPr>
      <w:r>
        <w:t>I suggest melanoma here</w:t>
      </w:r>
    </w:p>
  </w:comment>
  <w:comment w:id="13" w:author="Adele Green" w:date="2021-08-24T12:20:00Z" w:initials="a">
    <w:p w14:paraId="1EB156FD" w14:textId="4A6EA4CE" w:rsidR="00D91EC2" w:rsidRDefault="00D91EC2">
      <w:pPr>
        <w:pStyle w:val="CommentText"/>
      </w:pPr>
      <w:r>
        <w:rPr>
          <w:rStyle w:val="CommentReference"/>
        </w:rPr>
        <w:annotationRef/>
      </w:r>
      <w:r>
        <w:t xml:space="preserve">These subgroups are of great interest </w:t>
      </w:r>
      <w:proofErr w:type="spellStart"/>
      <w:r>
        <w:t>esp</w:t>
      </w:r>
      <w:proofErr w:type="spellEnd"/>
      <w:r>
        <w:t xml:space="preserve"> age – can you reduce the detailed sex data and include some summary point about trends in young vs old? (</w:t>
      </w:r>
      <w:proofErr w:type="gramStart"/>
      <w:r>
        <w:t>if</w:t>
      </w:r>
      <w:proofErr w:type="gramEnd"/>
      <w:r>
        <w:t xml:space="preserve"> you can’t present the data due to space restriction or other reason, then no point mentioning here..)</w:t>
      </w:r>
    </w:p>
  </w:comment>
  <w:comment w:id="24" w:author="Adele Green" w:date="2021-08-24T12:15:00Z" w:initials="a">
    <w:p w14:paraId="11441B2B" w14:textId="279AD420" w:rsidR="004047BF" w:rsidRDefault="004047BF">
      <w:pPr>
        <w:pStyle w:val="CommentText"/>
      </w:pPr>
      <w:r>
        <w:rPr>
          <w:rStyle w:val="CommentReference"/>
        </w:rPr>
        <w:annotationRef/>
      </w:r>
      <w:r>
        <w:t>Why only the first?</w:t>
      </w:r>
    </w:p>
  </w:comment>
  <w:comment w:id="74" w:author="Trude Eid Robsahm" w:date="2021-08-24T07:12:00Z" w:initials="TER">
    <w:p w14:paraId="0EB59532" w14:textId="55588F5F" w:rsidR="00F063BF" w:rsidRDefault="00F063BF">
      <w:pPr>
        <w:pStyle w:val="CommentText"/>
      </w:pPr>
      <w:r>
        <w:rPr>
          <w:rStyle w:val="CommentReference"/>
        </w:rPr>
        <w:annotationRef/>
      </w:r>
      <w:proofErr w:type="gramStart"/>
      <w:r>
        <w:t>age</w:t>
      </w:r>
      <w:proofErr w:type="gramEnd"/>
      <w:r>
        <w:t xml:space="preserve"> not mentioned in the results</w:t>
      </w:r>
      <w:r w:rsidR="000C1E15">
        <w:t>, focus on sex only</w:t>
      </w:r>
    </w:p>
  </w:comment>
  <w:comment w:id="60" w:author="Elisabete Weiderpass Vainio" w:date="2021-08-23T18:08:00Z" w:initials="EWV">
    <w:p w14:paraId="0E92ECEF" w14:textId="6FC24A8B" w:rsidR="00EB6274" w:rsidRDefault="00EB6274">
      <w:pPr>
        <w:pStyle w:val="CommentText"/>
      </w:pPr>
      <w:r>
        <w:rPr>
          <w:rStyle w:val="CommentReference"/>
        </w:rPr>
        <w:annotationRef/>
      </w:r>
      <w:r>
        <w:t xml:space="preserve">Actually your study does not allow you to make this conclusion, as your study is only about APCs. Consider removing this sentence? </w:t>
      </w:r>
    </w:p>
  </w:comment>
  <w:comment w:id="61" w:author="Trude Eid Robsahm" w:date="2021-08-24T07:10:00Z" w:initials="TER">
    <w:p w14:paraId="03D0555F" w14:textId="221416A5" w:rsidR="00F063BF" w:rsidRDefault="00F063BF">
      <w:pPr>
        <w:pStyle w:val="CommentText"/>
      </w:pPr>
      <w:r>
        <w:rPr>
          <w:rStyle w:val="CommentReference"/>
        </w:rPr>
        <w:annotationRef/>
      </w:r>
      <w:r w:rsidR="000C1E15">
        <w:t xml:space="preserve"> </w:t>
      </w:r>
    </w:p>
  </w:comment>
  <w:comment w:id="62" w:author="Reza Ghiasvand" w:date="2021-08-24T08:08:00Z" w:initials="RG">
    <w:p w14:paraId="0605359E" w14:textId="3C7CF38C" w:rsidR="00BA7B0F" w:rsidRDefault="00BA7B0F">
      <w:pPr>
        <w:pStyle w:val="CommentText"/>
      </w:pPr>
      <w:r>
        <w:rPr>
          <w:rStyle w:val="CommentReference"/>
        </w:rPr>
        <w:annotationRef/>
      </w:r>
      <w:r>
        <w:t>Yes, agree. This cannot be concluded from your study.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0855C" w15:done="0"/>
  <w15:commentEx w15:paraId="1EB156FD" w15:done="0"/>
  <w15:commentEx w15:paraId="11441B2B" w15:done="0"/>
  <w15:commentEx w15:paraId="0EB59532" w15:done="0"/>
  <w15:commentEx w15:paraId="0E92ECEF" w15:done="0"/>
  <w15:commentEx w15:paraId="03D0555F" w15:paraIdParent="0E92ECEF" w15:done="0"/>
  <w15:commentEx w15:paraId="0605359E" w15:paraIdParent="0E92EC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B156FD" w16cid:durableId="24CF6293"/>
  <w16cid:commentId w16cid:paraId="11441B2B" w16cid:durableId="24CF617C"/>
  <w16cid:commentId w16cid:paraId="0E92ECEF" w16cid:durableId="24CE62A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6E616" w14:textId="77777777" w:rsidR="0087119E" w:rsidRDefault="0087119E" w:rsidP="00845D7C">
      <w:pPr>
        <w:spacing w:after="0"/>
      </w:pPr>
      <w:r>
        <w:separator/>
      </w:r>
    </w:p>
  </w:endnote>
  <w:endnote w:type="continuationSeparator" w:id="0">
    <w:p w14:paraId="68290690" w14:textId="77777777" w:rsidR="0087119E" w:rsidRDefault="0087119E" w:rsidP="00845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re Franklin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82077" w14:textId="77777777" w:rsidR="00845D7C" w:rsidRDefault="00845D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DEEAC" w14:textId="77777777" w:rsidR="00845D7C" w:rsidRDefault="00845D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2EA42" w14:textId="77777777" w:rsidR="00845D7C" w:rsidRDefault="00845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9FC25" w14:textId="77777777" w:rsidR="0087119E" w:rsidRDefault="0087119E" w:rsidP="00845D7C">
      <w:pPr>
        <w:spacing w:after="0"/>
      </w:pPr>
      <w:r>
        <w:separator/>
      </w:r>
    </w:p>
  </w:footnote>
  <w:footnote w:type="continuationSeparator" w:id="0">
    <w:p w14:paraId="0BF7A0F6" w14:textId="77777777" w:rsidR="0087119E" w:rsidRDefault="0087119E" w:rsidP="00845D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E2FE6" w14:textId="77777777" w:rsidR="00845D7C" w:rsidRDefault="00845D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71571" w14:textId="77777777" w:rsidR="00845D7C" w:rsidRDefault="00845D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18468" w14:textId="77777777" w:rsidR="00845D7C" w:rsidRDefault="00845D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1732"/>
    <w:multiLevelType w:val="hybridMultilevel"/>
    <w:tmpl w:val="8E2A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0E260B"/>
    <w:multiLevelType w:val="multilevel"/>
    <w:tmpl w:val="3DC4D6B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za Ghiasvand">
    <w15:presenceInfo w15:providerId="AD" w15:userId="S-1-5-21-3653895966-3080412086-2170551197-16825"/>
  </w15:person>
  <w15:person w15:author="Trude Eid Robsahm">
    <w15:presenceInfo w15:providerId="AD" w15:userId="S-1-5-21-3653895966-3080412086-2170551197-1387"/>
  </w15:person>
  <w15:person w15:author="Adele Green">
    <w15:presenceInfo w15:providerId="AD" w15:userId="S-1-5-21-2919783231-549102502-4132752465-1250"/>
  </w15:person>
  <w15:person w15:author="Elisabete Weiderpass Vainio">
    <w15:presenceInfo w15:providerId="AD" w15:userId="S::elisabete.weiderpass.vainio@ki.se::8f642088-0847-423b-97b2-6317f68c83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displayBackgroundShap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tTAytzSzMLQ0MjJW0lEKTi0uzszPAykwrAUAeqC/iCwAAAA="/>
  </w:docVars>
  <w:rsids>
    <w:rsidRoot w:val="000C7198"/>
    <w:rsid w:val="000C1E15"/>
    <w:rsid w:val="000C7198"/>
    <w:rsid w:val="000E1F88"/>
    <w:rsid w:val="001018CF"/>
    <w:rsid w:val="001E53C6"/>
    <w:rsid w:val="001E75B2"/>
    <w:rsid w:val="002760D1"/>
    <w:rsid w:val="002D2986"/>
    <w:rsid w:val="003139F9"/>
    <w:rsid w:val="00367516"/>
    <w:rsid w:val="003761AA"/>
    <w:rsid w:val="004047BF"/>
    <w:rsid w:val="004150CB"/>
    <w:rsid w:val="004A1F08"/>
    <w:rsid w:val="00582600"/>
    <w:rsid w:val="00786C20"/>
    <w:rsid w:val="007A604A"/>
    <w:rsid w:val="00845D7C"/>
    <w:rsid w:val="0087119E"/>
    <w:rsid w:val="008844F5"/>
    <w:rsid w:val="00987129"/>
    <w:rsid w:val="00A366B2"/>
    <w:rsid w:val="00A83B17"/>
    <w:rsid w:val="00A90600"/>
    <w:rsid w:val="00AC1568"/>
    <w:rsid w:val="00BA7B0F"/>
    <w:rsid w:val="00BA7D69"/>
    <w:rsid w:val="00CE7C2A"/>
    <w:rsid w:val="00D91EC2"/>
    <w:rsid w:val="00E95DD1"/>
    <w:rsid w:val="00EB6274"/>
    <w:rsid w:val="00ED7A3E"/>
    <w:rsid w:val="00F063BF"/>
    <w:rsid w:val="00F27EB5"/>
    <w:rsid w:val="00F45013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061D"/>
  <w15:docId w15:val="{232EBD6B-1729-42B5-8DC4-6498C67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E101A"/>
        <w:sz w:val="22"/>
        <w:szCs w:val="22"/>
        <w:lang w:val="en" w:eastAsia="nb-NO" w:bidi="ar-SA"/>
      </w:rPr>
    </w:rPrDefault>
    <w:pPrDefault>
      <w:pPr>
        <w:shd w:val="clear" w:color="auto" w:fill="FFFFFF"/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color w:val="45818E"/>
      <w:sz w:val="30"/>
      <w:szCs w:val="30"/>
    </w:rPr>
  </w:style>
  <w:style w:type="paragraph" w:styleId="Heading3">
    <w:name w:val="heading 3"/>
    <w:basedOn w:val="Normal"/>
    <w:next w:val="Normal"/>
    <w:pPr>
      <w:outlineLvl w:val="2"/>
    </w:pPr>
    <w:rPr>
      <w:b/>
      <w:color w:val="6AA84F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274E13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28"/>
      <w:szCs w:val="28"/>
    </w:rPr>
  </w:style>
  <w:style w:type="paragraph" w:styleId="Subtitle">
    <w:name w:val="Subtitle"/>
    <w:basedOn w:val="Normal"/>
    <w:next w:val="Normal"/>
    <w:rPr>
      <w:rFonts w:ascii="Libre Franklin" w:eastAsia="Libre Franklin" w:hAnsi="Libre Franklin" w:cs="Libre Franklin"/>
      <w:color w:val="CC000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F5"/>
    <w:rPr>
      <w:rFonts w:ascii="Segoe UI" w:hAnsi="Segoe UI" w:cs="Segoe UI"/>
      <w:sz w:val="18"/>
      <w:szCs w:val="18"/>
      <w:shd w:val="clear" w:color="auto" w:fill="FFFFFF"/>
    </w:rPr>
  </w:style>
  <w:style w:type="paragraph" w:customStyle="1" w:styleId="EndNoteBibliography">
    <w:name w:val="EndNote Bibliography"/>
    <w:basedOn w:val="Normal"/>
    <w:link w:val="EndNoteBibliographyChar"/>
    <w:rsid w:val="003761AA"/>
    <w:pPr>
      <w:shd w:val="clear" w:color="auto" w:fill="auto"/>
      <w:spacing w:after="160"/>
      <w:jc w:val="left"/>
    </w:pPr>
    <w:rPr>
      <w:rFonts w:ascii="Calibri" w:eastAsiaTheme="minorHAnsi" w:hAnsi="Calibri" w:cs="Calibri"/>
      <w:noProof/>
      <w:color w:val="auto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761AA"/>
    <w:rPr>
      <w:rFonts w:ascii="Calibri" w:eastAsiaTheme="minorHAnsi" w:hAnsi="Calibri" w:cs="Calibri"/>
      <w:noProof/>
      <w:color w:val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C2A"/>
    <w:rPr>
      <w:b/>
      <w:bCs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845D7C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5D7C"/>
    <w:rPr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845D7C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5D7C"/>
    <w:rPr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063BF"/>
    <w:pPr>
      <w:shd w:val="clear" w:color="auto" w:fill="auto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lang w:val="nb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19068-504F-43A4-A5B2-ECF75FE7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Bragelien Veierød</dc:creator>
  <cp:lastModifiedBy>Reza Ghiasvand</cp:lastModifiedBy>
  <cp:revision>3</cp:revision>
  <dcterms:created xsi:type="dcterms:W3CDTF">2021-08-24T06:13:00Z</dcterms:created>
  <dcterms:modified xsi:type="dcterms:W3CDTF">2021-08-24T06:14:00Z</dcterms:modified>
</cp:coreProperties>
</file>